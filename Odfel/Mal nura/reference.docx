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5353" w14:textId="77777777" w:rsidR="00664F7C" w:rsidRPr="00B541E4" w:rsidDel="00A47CFA" w:rsidRDefault="00664F7C" w:rsidP="00664F7C">
      <w:pPr>
        <w:spacing w:after="0" w:line="360" w:lineRule="auto"/>
        <w:jc w:val="both"/>
        <w:rPr>
          <w:del w:id="0" w:author="ABUBAKAR BALARABE" w:date="2023-08-22T17:24:00Z"/>
          <w:rFonts w:ascii="Times New Roman" w:hAnsi="Times New Roman" w:cs="Times New Roman"/>
          <w:b/>
          <w:color w:val="000000" w:themeColor="text1"/>
          <w:sz w:val="24"/>
          <w:szCs w:val="24"/>
        </w:rPr>
      </w:pPr>
      <w:del w:id="1" w:author="ABUBAKAR BALARABE" w:date="2023-08-22T17:24:00Z">
        <w:r w:rsidRPr="00B541E4" w:rsidDel="00A47CFA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>REFERENCES</w:delText>
        </w:r>
      </w:del>
    </w:p>
    <w:p w14:paraId="28CE7BEF" w14:textId="77777777" w:rsidR="00664F7C" w:rsidRDefault="00664F7C" w:rsidP="00664F7C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t xml:space="preserve">Bhandari, P. (2023). Data Collection | Definition, Methods &amp; Examples. </w:t>
      </w:r>
      <w:proofErr w:type="spellStart"/>
      <w:r>
        <w:rPr>
          <w:i/>
          <w:iCs/>
        </w:rPr>
        <w:t>Scribbr</w:t>
      </w:r>
      <w:proofErr w:type="spellEnd"/>
      <w:r>
        <w:t>. https://www.scribbr.com/methodology/data-collection/</w:t>
      </w:r>
    </w:p>
    <w:p w14:paraId="14755612" w14:textId="77777777" w:rsidR="00664F7C" w:rsidRDefault="00664F7C" w:rsidP="00664F7C">
      <w:pPr>
        <w:pStyle w:val="NormalWeb"/>
        <w:spacing w:after="0" w:line="360" w:lineRule="auto"/>
        <w:ind w:left="720" w:hanging="720"/>
        <w:jc w:val="both"/>
      </w:pPr>
      <w:r>
        <w:t xml:space="preserve">Fai, L. W., &amp; Audah, L. (2017). In campus location finder using mobile application services. AIP Conference Proceedings, 1883. </w:t>
      </w:r>
      <w:hyperlink r:id="rId4" w:history="1">
        <w:r w:rsidRPr="004727F9">
          <w:rPr>
            <w:rStyle w:val="Hyperlink"/>
          </w:rPr>
          <w:t>https://doi.org/10.1063/1.5002040</w:t>
        </w:r>
      </w:hyperlink>
    </w:p>
    <w:p w14:paraId="7473A6A2" w14:textId="77777777" w:rsidR="00664F7C" w:rsidRDefault="00664F7C" w:rsidP="00664F7C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r>
        <w:t>GeeksforGeeks</w:t>
      </w:r>
      <w:proofErr w:type="spellEnd"/>
      <w:r>
        <w:t xml:space="preserve">. (2023). What is System </w:t>
      </w:r>
      <w:proofErr w:type="gramStart"/>
      <w:r>
        <w:t>Design  Learn</w:t>
      </w:r>
      <w:proofErr w:type="gramEnd"/>
      <w:r>
        <w:t xml:space="preserve"> System Design. </w:t>
      </w:r>
      <w:proofErr w:type="spellStart"/>
      <w:r>
        <w:rPr>
          <w:i/>
          <w:iCs/>
        </w:rPr>
        <w:t>GeeksforGeeks</w:t>
      </w:r>
      <w:proofErr w:type="spellEnd"/>
      <w:r>
        <w:t>. https://www.geeksforgeeks.org/what-is-system-design-learn-system-design/</w:t>
      </w:r>
    </w:p>
    <w:p w14:paraId="13CC9A9A" w14:textId="77777777" w:rsidR="00664F7C" w:rsidRDefault="00664F7C" w:rsidP="00664F7C">
      <w:pPr>
        <w:pStyle w:val="NormalWeb"/>
        <w:spacing w:after="0" w:line="360" w:lineRule="auto"/>
        <w:ind w:left="720" w:hanging="720"/>
        <w:jc w:val="both"/>
      </w:pPr>
      <w:r>
        <w:t>Nevon Projects. (2021, August 13). Web-Based Place Finder Using Django Python. https://nevonprojects.com/web-based-place-finder-using-django-and-geodjango/</w:t>
      </w:r>
    </w:p>
    <w:p w14:paraId="2B53C244" w14:textId="77777777" w:rsidR="00664F7C" w:rsidRDefault="00664F7C" w:rsidP="00664F7C">
      <w:pPr>
        <w:pStyle w:val="NormalWeb"/>
        <w:spacing w:after="0" w:line="360" w:lineRule="auto"/>
        <w:ind w:left="720" w:hanging="720"/>
        <w:jc w:val="both"/>
      </w:pPr>
      <w:proofErr w:type="spellStart"/>
      <w:r>
        <w:t>Nadeeshani</w:t>
      </w:r>
      <w:proofErr w:type="spellEnd"/>
      <w:r>
        <w:t>, I. H. (2020). On-Road Vehicle Breakdown Assistance. https://doi.org/10.13140/RG.2.2.11833.39521</w:t>
      </w:r>
    </w:p>
    <w:p w14:paraId="475066A5" w14:textId="77777777" w:rsidR="00664F7C" w:rsidRDefault="00664F7C" w:rsidP="00664F7C">
      <w:pPr>
        <w:pStyle w:val="NormalWeb"/>
        <w:spacing w:after="0" w:line="360" w:lineRule="auto"/>
        <w:ind w:left="720" w:hanging="720"/>
        <w:jc w:val="both"/>
      </w:pPr>
      <w:r>
        <w:t>Olufemi, A. N., &amp; Sah, M. (2022). Location Finder Mobile Application Using Android and Google Spreadsheets. In Smart Innovation, Systems and Technologies, 237, 723–736. https://doi.org/10.1007/978-981-16-3637-0_51</w:t>
      </w:r>
    </w:p>
    <w:p w14:paraId="727EADC4" w14:textId="77777777" w:rsidR="00664F7C" w:rsidRDefault="00664F7C" w:rsidP="00664F7C">
      <w:pPr>
        <w:pStyle w:val="NormalWeb"/>
        <w:spacing w:after="0" w:line="360" w:lineRule="auto"/>
        <w:ind w:left="720" w:hanging="720"/>
        <w:jc w:val="both"/>
      </w:pPr>
      <w:r>
        <w:t xml:space="preserve">Wibowo, K. M., </w:t>
      </w:r>
      <w:proofErr w:type="spellStart"/>
      <w:r>
        <w:t>Kanedi</w:t>
      </w:r>
      <w:proofErr w:type="spellEnd"/>
      <w:r>
        <w:t xml:space="preserve">, I., &amp; Jumadi, J. (2018).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Dan </w:t>
      </w:r>
      <w:proofErr w:type="spellStart"/>
      <w:r>
        <w:t>Mysql</w:t>
      </w:r>
      <w:proofErr w:type="spellEnd"/>
      <w:r>
        <w:t xml:space="preserve">. J. Media </w:t>
      </w:r>
      <w:proofErr w:type="spellStart"/>
      <w:r>
        <w:t>Infotama</w:t>
      </w:r>
      <w:proofErr w:type="spellEnd"/>
      <w:r>
        <w:t>, 11(1), 51–60.</w:t>
      </w:r>
    </w:p>
    <w:p w14:paraId="00DD32A4" w14:textId="77777777" w:rsidR="00664F7C" w:rsidRDefault="00664F7C" w:rsidP="00664F7C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t>Wei Chuan, L., Kasim, S., Choon Sen, S., Hassan, R., &amp; Mohd. Ali, N. (2017). Batu Pahat Car Workshops Finder. *International Journal of Innovative Computing, 7*(2). https://doi.org/10.11113/ijic.v7n2.146</w:t>
      </w:r>
    </w:p>
    <w:p w14:paraId="40EC6990" w14:textId="77777777" w:rsidR="00664F7C" w:rsidRPr="008E47FF" w:rsidRDefault="00664F7C" w:rsidP="00664F7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2600172" w14:textId="77777777" w:rsidR="00064ADC" w:rsidRDefault="00064ADC"/>
    <w:sectPr w:rsidR="00064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UBAKAR BALARABE">
    <w15:presenceInfo w15:providerId="Windows Live" w15:userId="6c3bd983d917b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7C"/>
    <w:rsid w:val="00064ADC"/>
    <w:rsid w:val="00664F7C"/>
    <w:rsid w:val="00D6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8A86"/>
  <w15:chartTrackingRefBased/>
  <w15:docId w15:val="{266E0C67-24E2-4D23-8DD6-F145B182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F7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64F7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doi.org/10.1063/1.5002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1</cp:revision>
  <dcterms:created xsi:type="dcterms:W3CDTF">2023-09-01T18:22:00Z</dcterms:created>
  <dcterms:modified xsi:type="dcterms:W3CDTF">2023-09-01T18:23:00Z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983f2c96-0b5b-4ad1-be42-4422cb755d7d</vt:lpwstr>
  </property>
</Properties>
</file>