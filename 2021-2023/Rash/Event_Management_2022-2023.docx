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2309" w14:textId="77777777" w:rsidR="00376AF3" w:rsidRPr="00021F6D" w:rsidRDefault="00376AF3" w:rsidP="00376AF3">
      <w:pPr>
        <w:rPr>
          <w:rFonts w:ascii="Times New Roman" w:hAnsi="Times New Roman" w:cs="Times New Roman"/>
          <w:sz w:val="24"/>
          <w:szCs w:val="24"/>
        </w:rPr>
      </w:pPr>
      <w:r w:rsidRPr="00021F6D">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4A331109" wp14:editId="24216A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073889"/>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107388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6du="http://schemas.microsoft.com/office/word/2023/wordml/word16du">
            <w:pict>
              <v:group w14:anchorId="099B397B" id="Group 149" o:spid="_x0000_s1026" style="position:absolute;margin-left:0;margin-top:0;width:8in;height:84.55pt;z-index:251659264;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V0UTM9cAAAAGAQAADwAAAGRycy9k&#10;b3ducmV2LnhtbEyPQU/DMAyF70j7D5GRuLE0k5hGaToxJO5sVDunjWkrGqdKsrXj18/jAhfLT896&#10;/l6xnd0gzhhi70mDWmYgkBpve2o1VJ/vjxsQMRmyZvCEGi4YYVsu7gqTWz/RHs+H1AoOoZgbDV1K&#10;Yy5lbDp0Ji79iMTelw/OJJahlTaYicPdIFdZtpbO9MQfOjPiW4fN9+HkNOw8KRmDDaqusLr8TMeP&#10;DTmtH+7n1xcQCef0dww3fEaHkplqfyIbxaCBi6TfefPU04p1zdv6WYEsC/kfv7w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d5MeoUFAAB+GwAADgAAAAAAAAAA&#10;AAAAAAA6AgAAZHJzL2Uyb0RvYy54bWxQSwECLQAKAAAAAAAAACEAmxsUEWhkAABoZAAAFAAAAAAA&#10;AAAAAAAAAADrBwAAZHJzL21lZGlhL2ltYWdlMS5wbmdQSwECLQAUAAYACAAAACEAV0UTM9cAAAAG&#10;AQAADwAAAAAAAAAAAAAAAACF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165772C8" w14:textId="4340985C" w:rsidR="00376AF3" w:rsidRPr="00021F6D" w:rsidRDefault="00F6771C" w:rsidP="00376AF3">
      <w:pPr>
        <w:jc w:val="center"/>
        <w:rPr>
          <w:rFonts w:ascii="Times New Roman" w:hAnsi="Times New Roman" w:cs="Times New Roman"/>
          <w:sz w:val="24"/>
          <w:szCs w:val="24"/>
        </w:rPr>
      </w:pPr>
      <w:r>
        <w:rPr>
          <w:rStyle w:val="Strong"/>
          <w:rFonts w:ascii="Times New Roman" w:hAnsi="Times New Roman" w:cs="Times New Roman"/>
          <w:color w:val="000000" w:themeColor="text1"/>
          <w:sz w:val="24"/>
          <w:szCs w:val="24"/>
        </w:rPr>
        <w:t>EVENT PLANNING AND RSVP</w:t>
      </w:r>
    </w:p>
    <w:p w14:paraId="33DB208C" w14:textId="77777777" w:rsidR="00376AF3" w:rsidRPr="00021F6D" w:rsidRDefault="00376AF3" w:rsidP="00376AF3">
      <w:pPr>
        <w:rPr>
          <w:rFonts w:ascii="Times New Roman" w:hAnsi="Times New Roman" w:cs="Times New Roman"/>
          <w:sz w:val="24"/>
          <w:szCs w:val="24"/>
        </w:rPr>
      </w:pPr>
    </w:p>
    <w:p w14:paraId="787C760B" w14:textId="77777777" w:rsidR="00376AF3" w:rsidRPr="00021F6D" w:rsidRDefault="00376AF3" w:rsidP="00376AF3">
      <w:pPr>
        <w:rPr>
          <w:rFonts w:ascii="Times New Roman" w:hAnsi="Times New Roman" w:cs="Times New Roman"/>
          <w:sz w:val="24"/>
          <w:szCs w:val="24"/>
        </w:rPr>
      </w:pPr>
    </w:p>
    <w:p w14:paraId="59C9865F" w14:textId="77777777" w:rsidR="00376AF3" w:rsidRPr="00021F6D" w:rsidRDefault="00376AF3" w:rsidP="00376AF3">
      <w:pPr>
        <w:rPr>
          <w:rFonts w:ascii="Times New Roman" w:hAnsi="Times New Roman" w:cs="Times New Roman"/>
          <w:sz w:val="24"/>
          <w:szCs w:val="24"/>
        </w:rPr>
      </w:pPr>
    </w:p>
    <w:p w14:paraId="2334C673" w14:textId="77777777" w:rsidR="00376AF3" w:rsidRPr="00021F6D" w:rsidRDefault="00376AF3" w:rsidP="00376AF3">
      <w:pPr>
        <w:rPr>
          <w:rFonts w:ascii="Times New Roman" w:hAnsi="Times New Roman" w:cs="Times New Roman"/>
          <w:sz w:val="24"/>
          <w:szCs w:val="24"/>
        </w:rPr>
      </w:pPr>
    </w:p>
    <w:p w14:paraId="3AADFEBF" w14:textId="52C6ACCC" w:rsidR="00376AF3" w:rsidRDefault="00376AF3" w:rsidP="00376AF3">
      <w:pPr>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PREPARED BY:</w:t>
      </w:r>
    </w:p>
    <w:p w14:paraId="081447BD" w14:textId="74439603" w:rsidR="00F6771C" w:rsidRDefault="00F6771C" w:rsidP="00376AF3">
      <w:pPr>
        <w:jc w:val="center"/>
        <w:rPr>
          <w:rStyle w:val="Strong"/>
          <w:rFonts w:ascii="Times New Roman" w:hAnsi="Times New Roman" w:cs="Times New Roman"/>
          <w:color w:val="000000" w:themeColor="text1"/>
          <w:sz w:val="24"/>
          <w:szCs w:val="24"/>
        </w:rPr>
      </w:pPr>
      <w:r w:rsidRPr="00F6771C">
        <w:rPr>
          <w:rStyle w:val="Strong"/>
          <w:rFonts w:ascii="Times New Roman" w:hAnsi="Times New Roman" w:cs="Times New Roman"/>
          <w:color w:val="000000" w:themeColor="text1"/>
          <w:sz w:val="24"/>
          <w:szCs w:val="24"/>
        </w:rPr>
        <w:t>ABUBAKAR RASHIDAT</w:t>
      </w:r>
    </w:p>
    <w:p w14:paraId="0A7C4D6A" w14:textId="4F0FC93F" w:rsidR="00376AF3" w:rsidRDefault="00376AF3"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w:t>
      </w:r>
      <w:r w:rsidR="00F6771C">
        <w:rPr>
          <w:rStyle w:val="Strong"/>
          <w:rFonts w:ascii="Times New Roman" w:hAnsi="Times New Roman" w:cs="Times New Roman"/>
          <w:color w:val="000000" w:themeColor="text1"/>
          <w:sz w:val="24"/>
          <w:szCs w:val="24"/>
        </w:rPr>
        <w:t>1</w:t>
      </w:r>
      <w:r>
        <w:rPr>
          <w:rStyle w:val="Strong"/>
          <w:rFonts w:ascii="Times New Roman" w:hAnsi="Times New Roman" w:cs="Times New Roman"/>
          <w:color w:val="000000" w:themeColor="text1"/>
          <w:sz w:val="24"/>
          <w:szCs w:val="24"/>
        </w:rPr>
        <w:t>HND0</w:t>
      </w:r>
      <w:r w:rsidR="00F6771C">
        <w:rPr>
          <w:rStyle w:val="Strong"/>
          <w:rFonts w:ascii="Times New Roman" w:hAnsi="Times New Roman" w:cs="Times New Roman"/>
          <w:color w:val="000000" w:themeColor="text1"/>
          <w:sz w:val="24"/>
          <w:szCs w:val="24"/>
        </w:rPr>
        <w:t>426</w:t>
      </w:r>
    </w:p>
    <w:p w14:paraId="7B406081"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6FC325B4"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2C8A5983"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47E90704" w14:textId="77777777" w:rsidR="00376AF3" w:rsidRPr="00021F6D" w:rsidRDefault="00376AF3" w:rsidP="00376AF3">
      <w:pPr>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SUPERVISED BY:</w:t>
      </w:r>
    </w:p>
    <w:p w14:paraId="51BF0C3A" w14:textId="28B20853" w:rsidR="00376AF3" w:rsidRPr="00021F6D" w:rsidRDefault="00376AF3"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Pr="00376AF3">
        <w:rPr>
          <w:rStyle w:val="Strong"/>
          <w:rFonts w:ascii="Times New Roman" w:hAnsi="Times New Roman" w:cs="Times New Roman"/>
          <w:color w:val="000000" w:themeColor="text1"/>
          <w:sz w:val="24"/>
          <w:szCs w:val="24"/>
        </w:rPr>
        <w:t>IBRAHIM ALIYU IBRAHIM</w:t>
      </w:r>
    </w:p>
    <w:p w14:paraId="2944FCDD"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7D4E918F" w14:textId="171F4B19" w:rsidR="00376AF3" w:rsidRDefault="007F5D12"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SEPTEMBER</w:t>
      </w:r>
      <w:r w:rsidRPr="00021F6D">
        <w:rPr>
          <w:rStyle w:val="Strong"/>
          <w:rFonts w:ascii="Times New Roman" w:hAnsi="Times New Roman" w:cs="Times New Roman"/>
          <w:color w:val="000000" w:themeColor="text1"/>
          <w:sz w:val="24"/>
          <w:szCs w:val="24"/>
        </w:rPr>
        <w:t xml:space="preserve"> </w:t>
      </w:r>
      <w:r w:rsidR="00376AF3" w:rsidRPr="00021F6D">
        <w:rPr>
          <w:rStyle w:val="Strong"/>
          <w:rFonts w:ascii="Times New Roman" w:hAnsi="Times New Roman" w:cs="Times New Roman"/>
          <w:color w:val="000000" w:themeColor="text1"/>
          <w:sz w:val="24"/>
          <w:szCs w:val="24"/>
        </w:rPr>
        <w:t>202</w:t>
      </w:r>
      <w:r>
        <w:rPr>
          <w:rStyle w:val="Strong"/>
          <w:rFonts w:ascii="Times New Roman" w:hAnsi="Times New Roman" w:cs="Times New Roman"/>
          <w:color w:val="000000" w:themeColor="text1"/>
          <w:sz w:val="24"/>
          <w:szCs w:val="24"/>
        </w:rPr>
        <w:t>3</w:t>
      </w:r>
    </w:p>
    <w:p w14:paraId="6A8E494B" w14:textId="07AFE8CE" w:rsidR="00376AF3" w:rsidRDefault="00376AF3" w:rsidP="00376AF3">
      <w:pPr>
        <w:jc w:val="center"/>
        <w:rPr>
          <w:rStyle w:val="Strong"/>
          <w:rFonts w:ascii="Times New Roman" w:hAnsi="Times New Roman" w:cs="Times New Roman"/>
          <w:color w:val="000000" w:themeColor="text1"/>
          <w:sz w:val="24"/>
          <w:szCs w:val="24"/>
        </w:rPr>
      </w:pPr>
    </w:p>
    <w:p w14:paraId="0282CA35" w14:textId="77777777" w:rsidR="00376AF3" w:rsidRDefault="00376AF3" w:rsidP="00376AF3">
      <w:pPr>
        <w:jc w:val="center"/>
        <w:rPr>
          <w:rStyle w:val="Strong"/>
          <w:rFonts w:ascii="Times New Roman" w:hAnsi="Times New Roman" w:cs="Times New Roman"/>
          <w:color w:val="000000" w:themeColor="text1"/>
          <w:sz w:val="24"/>
          <w:szCs w:val="24"/>
        </w:rPr>
      </w:pPr>
    </w:p>
    <w:p w14:paraId="7972A9B2" w14:textId="72ADC285" w:rsidR="00D720F4" w:rsidRDefault="00D720F4" w:rsidP="00295A74">
      <w:pPr>
        <w:spacing w:before="240" w:after="0"/>
        <w:rPr>
          <w:rFonts w:ascii="Times New Roman" w:hAnsi="Times New Roman" w:cs="Times New Roman"/>
          <w:b/>
          <w:bCs/>
          <w:sz w:val="24"/>
          <w:szCs w:val="24"/>
        </w:rPr>
      </w:pPr>
      <w:r>
        <w:rPr>
          <w:rFonts w:ascii="Times New Roman" w:hAnsi="Times New Roman" w:cs="Times New Roman"/>
          <w:b/>
          <w:bCs/>
          <w:sz w:val="24"/>
          <w:szCs w:val="24"/>
        </w:rPr>
        <w:lastRenderedPageBreak/>
        <w:t>1.1</w:t>
      </w:r>
      <w:r>
        <w:rPr>
          <w:rFonts w:ascii="Times New Roman" w:hAnsi="Times New Roman" w:cs="Times New Roman"/>
          <w:b/>
          <w:bCs/>
          <w:sz w:val="24"/>
          <w:szCs w:val="24"/>
        </w:rPr>
        <w:tab/>
        <w:t xml:space="preserve">Background of </w:t>
      </w:r>
      <w:r w:rsidR="00295A74">
        <w:rPr>
          <w:rFonts w:ascii="Times New Roman" w:hAnsi="Times New Roman" w:cs="Times New Roman"/>
          <w:b/>
          <w:bCs/>
          <w:sz w:val="24"/>
          <w:szCs w:val="24"/>
        </w:rPr>
        <w:t xml:space="preserve">the </w:t>
      </w:r>
      <w:r>
        <w:rPr>
          <w:rFonts w:ascii="Times New Roman" w:hAnsi="Times New Roman" w:cs="Times New Roman"/>
          <w:b/>
          <w:bCs/>
          <w:sz w:val="24"/>
          <w:szCs w:val="24"/>
        </w:rPr>
        <w:t>Study</w:t>
      </w:r>
    </w:p>
    <w:p w14:paraId="2691FB2A" w14:textId="77777777" w:rsidR="00A77D0A" w:rsidRDefault="00C27813" w:rsidP="00A77D0A">
      <w:pPr>
        <w:pStyle w:val="NormalWeb"/>
        <w:shd w:val="clear" w:color="auto" w:fill="FFFFFF"/>
        <w:spacing w:before="240" w:beforeAutospacing="0" w:after="0" w:afterAutospacing="0" w:line="360" w:lineRule="auto"/>
      </w:pPr>
      <w:r w:rsidRPr="00C27813">
        <w:t>In a world where gatherings, celebrations, and corporate functions play an integral role in our lives, the art of event planning has evolved into a meticulous science. The success of any event, be it a wedding, a business conference, a milestone birthday celebration, or a charity fundraiser, hinges not only on the grandeur of the occasion but also on the precision with which it is organized. At the heart of this precision lies the unassuming yet indispensable element of RSVP, derived from the French phrase "Répondez s'il vous plaît," which translates to "please respond."</w:t>
      </w:r>
      <w:r w:rsidR="009912DF" w:rsidRPr="009912DF">
        <w:t>.</w:t>
      </w:r>
      <w:r w:rsidRPr="00C27813">
        <w:t xml:space="preserve"> </w:t>
      </w:r>
      <w:r>
        <w:t>(Pilato, 2022)</w:t>
      </w:r>
    </w:p>
    <w:p w14:paraId="14C77C35" w14:textId="36734FEC" w:rsidR="00C27813" w:rsidRDefault="00C27813" w:rsidP="00A77D0A">
      <w:pPr>
        <w:pStyle w:val="NormalWeb"/>
        <w:shd w:val="clear" w:color="auto" w:fill="FFFFFF"/>
        <w:spacing w:before="240" w:beforeAutospacing="0" w:after="0" w:afterAutospacing="0" w:line="360" w:lineRule="auto"/>
      </w:pPr>
      <w:r>
        <w:t>An event may be thought of as a collection of events to which some visitors or participants are invited for a set period of time. Cultural festivities, business events such as conferences and product launches and marketing, wedding ceremonies, college activities, and so on are all examples of events.</w:t>
      </w:r>
      <w:r w:rsidR="00B97B1F">
        <w:t xml:space="preserve"> </w:t>
      </w:r>
      <w:r w:rsidR="00B97B1F" w:rsidRPr="00B97B1F">
        <w:t>Event planning and RSVP systems serve as pivotal tools in the orchestration of successful events. They can be envisioned as a comprehensive platform that empowers event administrators with the means to efficiently manage all aspects of an event. This includes tasks such as setting event schedules, choosing venues, coordinating logistics, and overseeing budget allocation. Additionally, these systems offer a gateway for participants, granting them access to event details, enabling them to confirm their attendance (RSVP), and providing a channel for communication with organizers. The synergy between event planning and RSVP systems streamlines the entire event management process, ensuring that organizers can deliver memorable experiences while attendees can engage seamlessly.</w:t>
      </w:r>
      <w:r>
        <w:t xml:space="preserve"> Ethically</w:t>
      </w:r>
      <w:r w:rsidR="00A77D0A">
        <w:t xml:space="preserve"> m</w:t>
      </w:r>
      <w:r>
        <w:t xml:space="preserve">anaging an event </w:t>
      </w:r>
      <w:r w:rsidR="00A77D0A">
        <w:t>includes</w:t>
      </w:r>
      <w:r>
        <w:t xml:space="preserve"> budget identification, cost analysis, and post-event analysis and feedback.</w:t>
      </w:r>
      <w:r w:rsidR="00A77D0A">
        <w:t xml:space="preserve"> Mohana et al. (2022)</w:t>
      </w:r>
    </w:p>
    <w:p w14:paraId="2C4673C5" w14:textId="77777777" w:rsidR="004C2905" w:rsidRDefault="004C2905" w:rsidP="00295A74">
      <w:pPr>
        <w:spacing w:before="240" w:after="0"/>
        <w:rPr>
          <w:rFonts w:ascii="Times New Roman" w:eastAsia="Times New Roman" w:hAnsi="Times New Roman" w:cs="Times New Roman"/>
          <w:sz w:val="24"/>
          <w:szCs w:val="24"/>
          <w:lang w:eastAsia="en-GB"/>
        </w:rPr>
      </w:pPr>
      <w:r w:rsidRPr="004C2905">
        <w:rPr>
          <w:rFonts w:ascii="Times New Roman" w:eastAsia="Times New Roman" w:hAnsi="Times New Roman" w:cs="Times New Roman"/>
          <w:sz w:val="24"/>
          <w:szCs w:val="24"/>
          <w:lang w:eastAsia="en-GB"/>
        </w:rPr>
        <w:t xml:space="preserve">The proposed project seeks to create a versatile event management system that streamlines the entire process of event organization, invitation management, and RSVP tracking. This comprehensive system is designed to adapt to a wide range of event types, sizes, and complexities, offering event planners a user-friendly platform to efficiently manage tasks such as venue selection, logistics coordination, budget management, and program design. It simplifies invitation management by enabling the creation and distribution of invitations through various channels while providing tools for guest list management. Additionally, it facilitates RSVP management for both organizers and attendees, ensuring seamless communication and logistical planning. </w:t>
      </w:r>
      <w:r w:rsidRPr="004C2905">
        <w:rPr>
          <w:rFonts w:ascii="Times New Roman" w:eastAsia="Times New Roman" w:hAnsi="Times New Roman" w:cs="Times New Roman"/>
          <w:sz w:val="24"/>
          <w:szCs w:val="24"/>
          <w:lang w:eastAsia="en-GB"/>
        </w:rPr>
        <w:lastRenderedPageBreak/>
        <w:t>Ultimately, this project aims to empower event organizers with a flexible and efficient solution that enhances event planning and attendee experiences in today's dynamic digital landscape.</w:t>
      </w:r>
    </w:p>
    <w:p w14:paraId="67C4B314" w14:textId="5CCFD5B5" w:rsidR="00750B23" w:rsidRDefault="00314923" w:rsidP="00295A74">
      <w:pPr>
        <w:spacing w:before="240" w:after="0"/>
        <w:rPr>
          <w:rFonts w:ascii="Times New Roman" w:hAnsi="Times New Roman" w:cs="Times New Roman"/>
          <w:b/>
          <w:bCs/>
          <w:sz w:val="24"/>
          <w:szCs w:val="24"/>
        </w:rPr>
      </w:pPr>
      <w:r>
        <w:rPr>
          <w:rFonts w:ascii="Times New Roman" w:hAnsi="Times New Roman" w:cs="Times New Roman"/>
          <w:b/>
          <w:bCs/>
          <w:sz w:val="24"/>
          <w:szCs w:val="24"/>
        </w:rPr>
        <w:t>1.</w:t>
      </w:r>
      <w:r w:rsidR="00295A74">
        <w:rPr>
          <w:rFonts w:ascii="Times New Roman" w:hAnsi="Times New Roman" w:cs="Times New Roman"/>
          <w:b/>
          <w:bCs/>
          <w:sz w:val="24"/>
          <w:szCs w:val="24"/>
        </w:rPr>
        <w:t>2</w:t>
      </w:r>
      <w:r>
        <w:rPr>
          <w:rFonts w:ascii="Times New Roman" w:hAnsi="Times New Roman" w:cs="Times New Roman"/>
          <w:b/>
          <w:bCs/>
          <w:sz w:val="24"/>
          <w:szCs w:val="24"/>
        </w:rPr>
        <w:tab/>
        <w:t>Statement of</w:t>
      </w:r>
      <w:r w:rsidR="00295A74">
        <w:rPr>
          <w:rFonts w:ascii="Times New Roman" w:hAnsi="Times New Roman" w:cs="Times New Roman"/>
          <w:b/>
          <w:bCs/>
          <w:sz w:val="24"/>
          <w:szCs w:val="24"/>
        </w:rPr>
        <w:t xml:space="preserve"> the</w:t>
      </w:r>
      <w:r>
        <w:rPr>
          <w:rFonts w:ascii="Times New Roman" w:hAnsi="Times New Roman" w:cs="Times New Roman"/>
          <w:b/>
          <w:bCs/>
          <w:sz w:val="24"/>
          <w:szCs w:val="24"/>
        </w:rPr>
        <w:t xml:space="preserve"> Problem</w:t>
      </w:r>
    </w:p>
    <w:p w14:paraId="3E4C1732" w14:textId="421AC550" w:rsidR="00376AF3" w:rsidRDefault="006E119A" w:rsidP="006E119A">
      <w:pPr>
        <w:spacing w:before="240" w:after="0"/>
        <w:rPr>
          <w:rFonts w:ascii="Times New Roman" w:hAnsi="Times New Roman" w:cs="Times New Roman"/>
          <w:sz w:val="24"/>
          <w:szCs w:val="24"/>
        </w:rPr>
      </w:pPr>
      <w:r w:rsidRPr="006E119A">
        <w:rPr>
          <w:rFonts w:ascii="Times New Roman" w:hAnsi="Times New Roman" w:cs="Times New Roman"/>
          <w:sz w:val="24"/>
          <w:szCs w:val="24"/>
        </w:rPr>
        <w:t xml:space="preserve">In the realm of event planning and </w:t>
      </w:r>
      <w:r>
        <w:rPr>
          <w:rFonts w:ascii="Times New Roman" w:hAnsi="Times New Roman" w:cs="Times New Roman"/>
          <w:sz w:val="24"/>
          <w:szCs w:val="24"/>
        </w:rPr>
        <w:t>RSVP</w:t>
      </w:r>
      <w:r w:rsidRPr="006E119A">
        <w:rPr>
          <w:rFonts w:ascii="Times New Roman" w:hAnsi="Times New Roman" w:cs="Times New Roman"/>
          <w:sz w:val="24"/>
          <w:szCs w:val="24"/>
        </w:rPr>
        <w:t xml:space="preserve">, a series of challenges and inefficiencies persist, necessitating innovative solutions to address them. Event organizers encounter issues ranging from time-consuming administrative tasks to inefficient RSVP </w:t>
      </w:r>
      <w:commentRangeStart w:id="0"/>
      <w:r w:rsidRPr="006E119A">
        <w:rPr>
          <w:rFonts w:ascii="Times New Roman" w:hAnsi="Times New Roman" w:cs="Times New Roman"/>
          <w:sz w:val="24"/>
          <w:szCs w:val="24"/>
        </w:rPr>
        <w:t>tracking</w:t>
      </w:r>
      <w:commentRangeEnd w:id="0"/>
      <w:r w:rsidR="00B3012A">
        <w:rPr>
          <w:rStyle w:val="CommentReference"/>
        </w:rPr>
        <w:commentReference w:id="0"/>
      </w:r>
      <w:r w:rsidRPr="006E119A">
        <w:rPr>
          <w:rFonts w:ascii="Times New Roman" w:hAnsi="Times New Roman" w:cs="Times New Roman"/>
          <w:sz w:val="24"/>
          <w:szCs w:val="24"/>
        </w:rPr>
        <w:t>, which impact the overall success and experience of events</w:t>
      </w:r>
      <w:r w:rsidR="009145ED">
        <w:rPr>
          <w:rFonts w:ascii="Times New Roman" w:hAnsi="Times New Roman" w:cs="Times New Roman"/>
          <w:sz w:val="24"/>
          <w:szCs w:val="24"/>
        </w:rPr>
        <w:t xml:space="preserve"> (</w:t>
      </w:r>
      <w:r w:rsidR="00BD5921" w:rsidRPr="00BD5921">
        <w:rPr>
          <w:rFonts w:ascii="Times New Roman" w:hAnsi="Times New Roman" w:cs="Times New Roman"/>
          <w:sz w:val="24"/>
          <w:szCs w:val="24"/>
        </w:rPr>
        <w:t>Mohana et al.</w:t>
      </w:r>
      <w:r w:rsidR="009145ED">
        <w:rPr>
          <w:rFonts w:ascii="Times New Roman" w:hAnsi="Times New Roman" w:cs="Times New Roman"/>
          <w:sz w:val="24"/>
          <w:szCs w:val="24"/>
        </w:rPr>
        <w:t xml:space="preserve">, </w:t>
      </w:r>
      <w:r w:rsidR="00BD5921" w:rsidRPr="00BD5921">
        <w:rPr>
          <w:rFonts w:ascii="Times New Roman" w:hAnsi="Times New Roman" w:cs="Times New Roman"/>
          <w:sz w:val="24"/>
          <w:szCs w:val="24"/>
        </w:rPr>
        <w:t>2022)</w:t>
      </w:r>
      <w:r w:rsidR="00BD5921">
        <w:rPr>
          <w:rFonts w:ascii="Times New Roman" w:hAnsi="Times New Roman" w:cs="Times New Roman"/>
          <w:sz w:val="24"/>
          <w:szCs w:val="24"/>
        </w:rPr>
        <w:t xml:space="preserve">. </w:t>
      </w:r>
      <w:r w:rsidRPr="006E119A">
        <w:rPr>
          <w:rFonts w:ascii="Times New Roman" w:hAnsi="Times New Roman" w:cs="Times New Roman"/>
          <w:sz w:val="24"/>
          <w:szCs w:val="24"/>
        </w:rPr>
        <w:t>These challenges underscore the need for a dedicated system that streamlines event organization, enhances invitation management, and simplifies RSVP tracking. Additionally, the evolving digital landscape requires adaptable solutions to meet the demands of both event organizers and attendees. Addressing these issues is pivotal for creating more efficient, enjoyable, and memorable events in a modern context</w:t>
      </w:r>
      <w:r w:rsidR="00927038" w:rsidRPr="00927038">
        <w:rPr>
          <w:rFonts w:ascii="Times New Roman" w:hAnsi="Times New Roman" w:cs="Times New Roman"/>
          <w:sz w:val="24"/>
          <w:szCs w:val="24"/>
        </w:rPr>
        <w:t>.</w:t>
      </w:r>
    </w:p>
    <w:p w14:paraId="1B3BCF0A" w14:textId="77777777" w:rsidR="00C842C9" w:rsidRDefault="00314923" w:rsidP="00295A74">
      <w:pPr>
        <w:spacing w:before="240" w:after="0"/>
        <w:rPr>
          <w:rFonts w:ascii="Times New Roman" w:hAnsi="Times New Roman" w:cs="Times New Roman"/>
          <w:b/>
          <w:bCs/>
          <w:sz w:val="24"/>
          <w:szCs w:val="24"/>
        </w:rPr>
      </w:pPr>
      <w:r>
        <w:rPr>
          <w:rFonts w:ascii="Times New Roman" w:hAnsi="Times New Roman" w:cs="Times New Roman"/>
          <w:b/>
          <w:bCs/>
          <w:sz w:val="24"/>
          <w:szCs w:val="24"/>
        </w:rPr>
        <w:t>1.</w:t>
      </w:r>
      <w:r w:rsidR="002A2C8F">
        <w:rPr>
          <w:rFonts w:ascii="Times New Roman" w:hAnsi="Times New Roman" w:cs="Times New Roman"/>
          <w:b/>
          <w:bCs/>
          <w:sz w:val="24"/>
          <w:szCs w:val="24"/>
        </w:rPr>
        <w:t>3</w:t>
      </w:r>
      <w:r>
        <w:rPr>
          <w:rFonts w:ascii="Times New Roman" w:hAnsi="Times New Roman" w:cs="Times New Roman"/>
          <w:b/>
          <w:bCs/>
          <w:sz w:val="24"/>
          <w:szCs w:val="24"/>
        </w:rPr>
        <w:tab/>
      </w:r>
      <w:r>
        <w:rPr>
          <w:rFonts w:ascii="Times New Roman" w:hAnsi="Times New Roman" w:cs="Times New Roman"/>
          <w:b/>
          <w:bCs/>
          <w:sz w:val="24"/>
          <w:szCs w:val="24"/>
          <w:lang w:val="en-US"/>
        </w:rPr>
        <w:t xml:space="preserve">Aim </w:t>
      </w:r>
      <w:r w:rsidR="002A2C8F">
        <w:rPr>
          <w:rFonts w:ascii="Times New Roman" w:hAnsi="Times New Roman" w:cs="Times New Roman"/>
          <w:b/>
          <w:bCs/>
          <w:sz w:val="24"/>
          <w:szCs w:val="24"/>
          <w:lang w:val="en-US"/>
        </w:rPr>
        <w:t>and</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Objectives of </w:t>
      </w:r>
      <w:r>
        <w:rPr>
          <w:rFonts w:ascii="Times New Roman" w:hAnsi="Times New Roman" w:cs="Times New Roman"/>
          <w:b/>
          <w:bCs/>
          <w:sz w:val="24"/>
          <w:szCs w:val="24"/>
          <w:lang w:val="en-US"/>
        </w:rPr>
        <w:t>th</w:t>
      </w:r>
      <w:r w:rsidR="002A2C8F">
        <w:rPr>
          <w:rFonts w:ascii="Times New Roman" w:hAnsi="Times New Roman" w:cs="Times New Roman"/>
          <w:b/>
          <w:bCs/>
          <w:sz w:val="24"/>
          <w:szCs w:val="24"/>
          <w:lang w:val="en-US"/>
        </w:rPr>
        <w:t>e</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Study</w:t>
      </w:r>
    </w:p>
    <w:p w14:paraId="43460C85" w14:textId="795E8D26" w:rsidR="00750B23" w:rsidRPr="00C842C9" w:rsidRDefault="00314923" w:rsidP="00295A74">
      <w:pPr>
        <w:spacing w:before="240" w:after="0"/>
        <w:rPr>
          <w:rFonts w:ascii="Times New Roman" w:hAnsi="Times New Roman" w:cs="Times New Roman"/>
          <w:b/>
          <w:bCs/>
          <w:sz w:val="24"/>
          <w:szCs w:val="24"/>
        </w:rPr>
      </w:pPr>
      <w:r w:rsidRPr="002A2C8F">
        <w:rPr>
          <w:rFonts w:ascii="Times New Roman" w:hAnsi="Times New Roman" w:cs="Times New Roman"/>
          <w:sz w:val="24"/>
          <w:szCs w:val="24"/>
          <w:lang w:val="en-US"/>
        </w:rPr>
        <w:t xml:space="preserve">The aim is to develop </w:t>
      </w:r>
      <w:r w:rsidR="000E5673">
        <w:rPr>
          <w:rFonts w:ascii="Times New Roman" w:hAnsi="Times New Roman" w:cs="Times New Roman"/>
          <w:sz w:val="24"/>
          <w:szCs w:val="24"/>
          <w:lang w:val="en-US"/>
        </w:rPr>
        <w:t xml:space="preserve">a </w:t>
      </w:r>
      <w:r w:rsidR="00973A67">
        <w:rPr>
          <w:rFonts w:ascii="Times New Roman" w:hAnsi="Times New Roman" w:cs="Times New Roman"/>
          <w:sz w:val="24"/>
          <w:szCs w:val="24"/>
          <w:lang w:val="en-US"/>
        </w:rPr>
        <w:t>mobile-based</w:t>
      </w:r>
      <w:r w:rsidR="000E5673">
        <w:rPr>
          <w:rFonts w:ascii="Times New Roman" w:hAnsi="Times New Roman" w:cs="Times New Roman"/>
          <w:sz w:val="24"/>
          <w:szCs w:val="24"/>
          <w:lang w:val="en-US"/>
        </w:rPr>
        <w:t xml:space="preserve"> </w:t>
      </w:r>
      <w:r w:rsidR="000E5673" w:rsidRPr="006E119A">
        <w:rPr>
          <w:rFonts w:ascii="Times New Roman" w:hAnsi="Times New Roman" w:cs="Times New Roman"/>
          <w:sz w:val="24"/>
          <w:szCs w:val="24"/>
        </w:rPr>
        <w:t xml:space="preserve">event planning and </w:t>
      </w:r>
      <w:r w:rsidR="000E5673">
        <w:rPr>
          <w:rFonts w:ascii="Times New Roman" w:hAnsi="Times New Roman" w:cs="Times New Roman"/>
          <w:sz w:val="24"/>
          <w:szCs w:val="24"/>
        </w:rPr>
        <w:t>RSVP</w:t>
      </w:r>
      <w:r w:rsidR="000E5673">
        <w:rPr>
          <w:rFonts w:ascii="Times New Roman" w:hAnsi="Times New Roman" w:cs="Times New Roman"/>
          <w:sz w:val="24"/>
          <w:szCs w:val="24"/>
          <w:lang w:val="en-US"/>
        </w:rPr>
        <w:t xml:space="preserve"> to simplify the process of organizing events, sending invitations, and managing RSVPs</w:t>
      </w:r>
      <w:r w:rsidRPr="002A2C8F">
        <w:rPr>
          <w:rFonts w:ascii="Times New Roman" w:hAnsi="Times New Roman" w:cs="Times New Roman"/>
          <w:sz w:val="24"/>
          <w:szCs w:val="24"/>
          <w:lang w:val="en-US"/>
        </w:rPr>
        <w:t>.</w:t>
      </w:r>
    </w:p>
    <w:p w14:paraId="3163336D" w14:textId="144C30B9" w:rsidR="002E2264" w:rsidRPr="002E2264" w:rsidRDefault="002E2264" w:rsidP="00295A74">
      <w:pPr>
        <w:spacing w:before="240" w:after="0"/>
        <w:rPr>
          <w:rFonts w:ascii="Times New Roman" w:hAnsi="Times New Roman" w:cs="Times New Roman"/>
          <w:sz w:val="24"/>
          <w:szCs w:val="24"/>
        </w:rPr>
      </w:pPr>
      <w:r>
        <w:rPr>
          <w:rFonts w:ascii="Times New Roman" w:hAnsi="Times New Roman" w:cs="Times New Roman"/>
          <w:sz w:val="24"/>
          <w:szCs w:val="24"/>
          <w:lang w:val="en-US"/>
        </w:rPr>
        <w:t>The objectives of this research work are as follows:</w:t>
      </w:r>
    </w:p>
    <w:p w14:paraId="4FAC6E08" w14:textId="7FFFC1FB" w:rsidR="00750B23" w:rsidRDefault="00110177" w:rsidP="00295A74">
      <w:pPr>
        <w:pStyle w:val="ListParagraph"/>
        <w:numPr>
          <w:ilvl w:val="0"/>
          <w:numId w:val="4"/>
        </w:numPr>
        <w:spacing w:before="240" w:after="0"/>
        <w:rPr>
          <w:rFonts w:ascii="Times New Roman" w:hAnsi="Times New Roman" w:cs="Times New Roman"/>
          <w:sz w:val="24"/>
          <w:szCs w:val="24"/>
        </w:rPr>
      </w:pPr>
      <w:r>
        <w:rPr>
          <w:rFonts w:ascii="Times New Roman" w:hAnsi="Times New Roman" w:cs="Times New Roman"/>
          <w:sz w:val="24"/>
          <w:szCs w:val="24"/>
        </w:rPr>
        <w:t>Data set used</w:t>
      </w:r>
      <w:r w:rsidR="00986941">
        <w:rPr>
          <w:rFonts w:ascii="Times New Roman" w:hAnsi="Times New Roman" w:cs="Times New Roman"/>
          <w:sz w:val="24"/>
          <w:szCs w:val="24"/>
        </w:rPr>
        <w:t xml:space="preserve"> on the application</w:t>
      </w:r>
      <w:r>
        <w:rPr>
          <w:rFonts w:ascii="Times New Roman" w:hAnsi="Times New Roman" w:cs="Times New Roman"/>
          <w:sz w:val="24"/>
          <w:szCs w:val="24"/>
        </w:rPr>
        <w:t xml:space="preserve"> will be </w:t>
      </w:r>
      <w:r w:rsidR="00986941">
        <w:rPr>
          <w:rFonts w:ascii="Times New Roman" w:hAnsi="Times New Roman" w:cs="Times New Roman"/>
          <w:sz w:val="24"/>
          <w:szCs w:val="24"/>
        </w:rPr>
        <w:t>generated</w:t>
      </w:r>
      <w:r>
        <w:rPr>
          <w:rFonts w:ascii="Times New Roman" w:hAnsi="Times New Roman" w:cs="Times New Roman"/>
          <w:sz w:val="24"/>
          <w:szCs w:val="24"/>
        </w:rPr>
        <w:t xml:space="preserve"> upon registration on the mobile app</w:t>
      </w:r>
    </w:p>
    <w:p w14:paraId="3FE27EDF" w14:textId="3C9AB71E" w:rsidR="00110177" w:rsidRDefault="00110177" w:rsidP="00295A74">
      <w:pPr>
        <w:pStyle w:val="ListParagraph"/>
        <w:numPr>
          <w:ilvl w:val="0"/>
          <w:numId w:val="4"/>
        </w:numPr>
        <w:spacing w:before="240" w:after="0"/>
        <w:rPr>
          <w:rFonts w:ascii="Times New Roman" w:hAnsi="Times New Roman" w:cs="Times New Roman"/>
          <w:sz w:val="24"/>
          <w:szCs w:val="24"/>
        </w:rPr>
      </w:pPr>
      <w:r w:rsidRPr="00110177">
        <w:rPr>
          <w:rFonts w:ascii="Times New Roman" w:hAnsi="Times New Roman" w:cs="Times New Roman"/>
          <w:sz w:val="24"/>
          <w:szCs w:val="24"/>
        </w:rPr>
        <w:t>Unit and integration testing will be performed to validate the design's effectiveness and efficiency, as well as to guarantee that the function</w:t>
      </w:r>
      <w:r>
        <w:rPr>
          <w:rFonts w:ascii="Times New Roman" w:hAnsi="Times New Roman" w:cs="Times New Roman"/>
          <w:sz w:val="24"/>
          <w:szCs w:val="24"/>
        </w:rPr>
        <w:t>alities</w:t>
      </w:r>
      <w:r w:rsidRPr="00110177">
        <w:rPr>
          <w:rFonts w:ascii="Times New Roman" w:hAnsi="Times New Roman" w:cs="Times New Roman"/>
          <w:sz w:val="24"/>
          <w:szCs w:val="24"/>
        </w:rPr>
        <w:t xml:space="preserve"> are error-free.</w:t>
      </w:r>
    </w:p>
    <w:p w14:paraId="1515CF18" w14:textId="4103DFCA" w:rsidR="00750B23" w:rsidRPr="005D78D1" w:rsidRDefault="00110177" w:rsidP="00110177">
      <w:pPr>
        <w:pStyle w:val="ListParagraph"/>
        <w:numPr>
          <w:ilvl w:val="0"/>
          <w:numId w:val="4"/>
        </w:numPr>
        <w:spacing w:before="240" w:after="0"/>
        <w:rPr>
          <w:rFonts w:ascii="Times New Roman" w:hAnsi="Times New Roman" w:cs="Times New Roman"/>
          <w:b/>
          <w:bCs/>
          <w:sz w:val="24"/>
          <w:szCs w:val="24"/>
        </w:rPr>
      </w:pPr>
      <w:r>
        <w:rPr>
          <w:rFonts w:ascii="Times New Roman" w:hAnsi="Times New Roman" w:cs="Times New Roman"/>
          <w:sz w:val="24"/>
          <w:szCs w:val="24"/>
        </w:rPr>
        <w:t>Flutter will be employed in building the user interface and ensuring user experience</w:t>
      </w:r>
      <w:commentRangeStart w:id="1"/>
      <w:r w:rsidR="00AA7E50">
        <w:rPr>
          <w:rFonts w:ascii="Times New Roman" w:hAnsi="Times New Roman" w:cs="Times New Roman"/>
          <w:sz w:val="24"/>
          <w:szCs w:val="24"/>
        </w:rPr>
        <w:t xml:space="preserve">, the </w:t>
      </w:r>
      <w:r w:rsidR="00270FEA">
        <w:rPr>
          <w:rFonts w:ascii="Times New Roman" w:hAnsi="Times New Roman" w:cs="Times New Roman"/>
          <w:sz w:val="24"/>
          <w:szCs w:val="24"/>
        </w:rPr>
        <w:t>backend logic</w:t>
      </w:r>
      <w:r w:rsidR="00AA7E50">
        <w:rPr>
          <w:rFonts w:ascii="Times New Roman" w:hAnsi="Times New Roman" w:cs="Times New Roman"/>
          <w:sz w:val="24"/>
          <w:szCs w:val="24"/>
        </w:rPr>
        <w:t xml:space="preserve"> will be written in pure </w:t>
      </w:r>
      <w:r w:rsidR="0096123E">
        <w:rPr>
          <w:rFonts w:ascii="Times New Roman" w:hAnsi="Times New Roman" w:cs="Times New Roman"/>
          <w:sz w:val="24"/>
          <w:szCs w:val="24"/>
        </w:rPr>
        <w:t>D</w:t>
      </w:r>
      <w:r w:rsidR="00AA7E50">
        <w:rPr>
          <w:rFonts w:ascii="Times New Roman" w:hAnsi="Times New Roman" w:cs="Times New Roman"/>
          <w:sz w:val="24"/>
          <w:szCs w:val="24"/>
        </w:rPr>
        <w:t>art</w:t>
      </w:r>
      <w:commentRangeEnd w:id="1"/>
      <w:r w:rsidR="00B3012A">
        <w:rPr>
          <w:rStyle w:val="CommentReference"/>
        </w:rPr>
        <w:commentReference w:id="1"/>
      </w:r>
      <w:r>
        <w:rPr>
          <w:rFonts w:ascii="Times New Roman" w:hAnsi="Times New Roman" w:cs="Times New Roman"/>
          <w:sz w:val="24"/>
          <w:szCs w:val="24"/>
        </w:rPr>
        <w:t>,</w:t>
      </w:r>
      <w:r w:rsidR="00AA7E50">
        <w:rPr>
          <w:rFonts w:ascii="Times New Roman" w:hAnsi="Times New Roman" w:cs="Times New Roman"/>
          <w:sz w:val="24"/>
          <w:szCs w:val="24"/>
        </w:rPr>
        <w:t xml:space="preserve"> not</w:t>
      </w:r>
      <w:r>
        <w:rPr>
          <w:rFonts w:ascii="Times New Roman" w:hAnsi="Times New Roman" w:cs="Times New Roman"/>
          <w:sz w:val="24"/>
          <w:szCs w:val="24"/>
        </w:rPr>
        <w:t xml:space="preserve"> forgetting the</w:t>
      </w:r>
      <w:r w:rsidRPr="00110177">
        <w:rPr>
          <w:rFonts w:ascii="Times New Roman" w:hAnsi="Times New Roman" w:cs="Times New Roman"/>
          <w:sz w:val="24"/>
        </w:rPr>
        <w:t xml:space="preserve"> </w:t>
      </w:r>
      <w:r w:rsidR="00BD31C4">
        <w:rPr>
          <w:rFonts w:ascii="Times New Roman" w:hAnsi="Times New Roman" w:cs="Times New Roman"/>
          <w:sz w:val="24"/>
        </w:rPr>
        <w:t>cloud-hosted NoSQL database</w:t>
      </w:r>
      <w:r w:rsidRPr="0044635F">
        <w:rPr>
          <w:rFonts w:ascii="Times New Roman" w:hAnsi="Times New Roman" w:cs="Times New Roman"/>
          <w:sz w:val="24"/>
        </w:rPr>
        <w:t>;</w:t>
      </w:r>
      <w:r>
        <w:rPr>
          <w:rFonts w:ascii="Times New Roman" w:hAnsi="Times New Roman" w:cs="Times New Roman"/>
          <w:sz w:val="24"/>
        </w:rPr>
        <w:t xml:space="preserve"> </w:t>
      </w:r>
      <w:r w:rsidR="00AA7E50">
        <w:rPr>
          <w:rFonts w:ascii="Times New Roman" w:hAnsi="Times New Roman" w:cs="Times New Roman"/>
          <w:sz w:val="24"/>
        </w:rPr>
        <w:t>Firebase</w:t>
      </w:r>
      <w:r w:rsidR="00986941">
        <w:rPr>
          <w:rFonts w:ascii="Times New Roman" w:hAnsi="Times New Roman" w:cs="Times New Roman"/>
          <w:sz w:val="24"/>
        </w:rPr>
        <w:t xml:space="preserve"> which</w:t>
      </w:r>
      <w:r w:rsidRPr="0044635F">
        <w:rPr>
          <w:rFonts w:ascii="Times New Roman" w:hAnsi="Times New Roman" w:cs="Times New Roman"/>
          <w:sz w:val="24"/>
        </w:rPr>
        <w:t xml:space="preserve"> will be employed as the database technology</w:t>
      </w:r>
      <w:r>
        <w:rPr>
          <w:rFonts w:ascii="Times New Roman" w:hAnsi="Times New Roman" w:cs="Times New Roman"/>
          <w:sz w:val="24"/>
          <w:szCs w:val="24"/>
        </w:rPr>
        <w:t>.</w:t>
      </w:r>
    </w:p>
    <w:p w14:paraId="375F31D8" w14:textId="77777777" w:rsidR="00376AF3" w:rsidRDefault="00376AF3" w:rsidP="004660B0">
      <w:pPr>
        <w:jc w:val="left"/>
        <w:rPr>
          <w:ins w:id="2" w:author="Richard Emmanuel" w:date="2023-10-12T03:04:00Z"/>
          <w:rFonts w:ascii="Times New Roman" w:hAnsi="Times New Roman" w:cs="Times New Roman"/>
          <w:b/>
          <w:bCs/>
          <w:sz w:val="24"/>
          <w:szCs w:val="24"/>
        </w:rPr>
      </w:pPr>
    </w:p>
    <w:p w14:paraId="68DDFB1E" w14:textId="77777777" w:rsidR="009145ED" w:rsidRDefault="009145ED" w:rsidP="004660B0">
      <w:pPr>
        <w:jc w:val="left"/>
        <w:rPr>
          <w:ins w:id="3" w:author="Richard Emmanuel" w:date="2023-10-12T03:04:00Z"/>
          <w:rFonts w:ascii="Times New Roman" w:hAnsi="Times New Roman" w:cs="Times New Roman"/>
          <w:b/>
          <w:bCs/>
          <w:sz w:val="24"/>
          <w:szCs w:val="24"/>
        </w:rPr>
      </w:pPr>
    </w:p>
    <w:p w14:paraId="071E2A47" w14:textId="77777777" w:rsidR="009145ED" w:rsidRDefault="009145ED" w:rsidP="004660B0">
      <w:pPr>
        <w:jc w:val="left"/>
        <w:rPr>
          <w:ins w:id="4" w:author="Richard Emmanuel" w:date="2023-10-12T03:04:00Z"/>
          <w:rFonts w:ascii="Times New Roman" w:hAnsi="Times New Roman" w:cs="Times New Roman"/>
          <w:b/>
          <w:bCs/>
          <w:sz w:val="24"/>
          <w:szCs w:val="24"/>
        </w:rPr>
      </w:pPr>
    </w:p>
    <w:p w14:paraId="7CF8FB03" w14:textId="77777777" w:rsidR="009145ED" w:rsidRDefault="009145ED" w:rsidP="004660B0">
      <w:pPr>
        <w:jc w:val="left"/>
        <w:rPr>
          <w:rFonts w:ascii="Times New Roman" w:hAnsi="Times New Roman" w:cs="Times New Roman"/>
          <w:b/>
          <w:bCs/>
          <w:sz w:val="24"/>
          <w:szCs w:val="24"/>
        </w:rPr>
      </w:pPr>
    </w:p>
    <w:p w14:paraId="0946EB8B" w14:textId="31FC3180" w:rsidR="004660B0" w:rsidRDefault="004660B0" w:rsidP="004660B0">
      <w:pPr>
        <w:jc w:val="left"/>
        <w:rPr>
          <w:rFonts w:ascii="Times New Roman" w:hAnsi="Times New Roman" w:cs="Times New Roman"/>
          <w:b/>
          <w:bCs/>
          <w:sz w:val="24"/>
          <w:szCs w:val="24"/>
        </w:rPr>
      </w:pPr>
      <w:bookmarkStart w:id="5" w:name="_Hlk146198341"/>
      <w:r w:rsidRPr="004660B0">
        <w:rPr>
          <w:rFonts w:ascii="Times New Roman" w:hAnsi="Times New Roman" w:cs="Times New Roman"/>
          <w:b/>
          <w:bCs/>
          <w:sz w:val="24"/>
          <w:szCs w:val="24"/>
        </w:rPr>
        <w:lastRenderedPageBreak/>
        <w:t>2.1</w:t>
      </w:r>
      <w:r w:rsidRPr="004660B0">
        <w:rPr>
          <w:rFonts w:ascii="Times New Roman" w:hAnsi="Times New Roman" w:cs="Times New Roman"/>
          <w:b/>
          <w:bCs/>
          <w:sz w:val="24"/>
          <w:szCs w:val="24"/>
        </w:rPr>
        <w:tab/>
      </w:r>
      <w:r w:rsidR="00900BD3" w:rsidRPr="004660B0">
        <w:rPr>
          <w:rFonts w:ascii="Times New Roman" w:hAnsi="Times New Roman" w:cs="Times New Roman"/>
          <w:b/>
          <w:bCs/>
          <w:sz w:val="24"/>
          <w:szCs w:val="24"/>
        </w:rPr>
        <w:t>Literature Review</w:t>
      </w:r>
    </w:p>
    <w:bookmarkEnd w:id="5"/>
    <w:p w14:paraId="06CD0E27" w14:textId="469E6310" w:rsidR="00D10A5C" w:rsidRDefault="00D10A5C" w:rsidP="00D10A5C">
      <w:pPr>
        <w:autoSpaceDE w:val="0"/>
        <w:autoSpaceDN w:val="0"/>
        <w:adjustRightInd w:val="0"/>
        <w:spacing w:after="0"/>
        <w:rPr>
          <w:rFonts w:ascii="Times New Roman" w:hAnsi="Times New Roman" w:cs="Times New Roman"/>
          <w:sz w:val="24"/>
          <w:szCs w:val="24"/>
          <w:lang w:val="en-US"/>
        </w:rPr>
      </w:pPr>
      <w:r>
        <w:rPr>
          <w:rFonts w:ascii="Times New Roman" w:hAnsi="Times New Roman" w:cs="Times New Roman"/>
          <w:sz w:val="24"/>
          <w:szCs w:val="24"/>
        </w:rPr>
        <w:t xml:space="preserve">Article Title: </w:t>
      </w:r>
      <w:r w:rsidRPr="00D10A5C">
        <w:rPr>
          <w:rFonts w:ascii="Times New Roman" w:hAnsi="Times New Roman" w:cs="Times New Roman"/>
          <w:sz w:val="24"/>
          <w:szCs w:val="24"/>
        </w:rPr>
        <w:t>Evecurate – A Smart Event Management</w:t>
      </w:r>
      <w:r>
        <w:rPr>
          <w:rFonts w:ascii="Times New Roman" w:hAnsi="Times New Roman" w:cs="Times New Roman"/>
          <w:sz w:val="24"/>
          <w:szCs w:val="24"/>
        </w:rPr>
        <w:t xml:space="preserve"> </w:t>
      </w:r>
      <w:r w:rsidRPr="00D10A5C">
        <w:rPr>
          <w:rFonts w:ascii="Times New Roman" w:hAnsi="Times New Roman" w:cs="Times New Roman"/>
          <w:sz w:val="24"/>
          <w:szCs w:val="24"/>
        </w:rPr>
        <w:t>App Using Flutter and Firebase</w:t>
      </w:r>
    </w:p>
    <w:p w14:paraId="5D2AB080" w14:textId="43AE77D9" w:rsidR="00D10A5C" w:rsidRDefault="00D10A5C" w:rsidP="00D10A5C">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t xml:space="preserve">Authors: </w:t>
      </w:r>
      <w:r w:rsidRPr="00D10A5C">
        <w:rPr>
          <w:rFonts w:ascii="Times New Roman" w:hAnsi="Times New Roman" w:cs="Times New Roman"/>
          <w:bCs/>
          <w:sz w:val="24"/>
          <w:szCs w:val="24"/>
        </w:rPr>
        <w:t>Dr R Juliana, Naveen Kumar VG, Richard G, Shivadarshini P</w:t>
      </w:r>
      <w:r w:rsidR="007C1434">
        <w:rPr>
          <w:rFonts w:ascii="Times New Roman" w:hAnsi="Times New Roman" w:cs="Times New Roman"/>
          <w:bCs/>
          <w:sz w:val="24"/>
          <w:szCs w:val="24"/>
        </w:rPr>
        <w:t>. (2020)</w:t>
      </w:r>
    </w:p>
    <w:p w14:paraId="137A9982" w14:textId="77777777" w:rsidR="00277A08" w:rsidRDefault="00277A08" w:rsidP="00D10A5C">
      <w:pPr>
        <w:autoSpaceDE w:val="0"/>
        <w:autoSpaceDN w:val="0"/>
        <w:adjustRightInd w:val="0"/>
        <w:spacing w:after="0"/>
        <w:rPr>
          <w:rFonts w:ascii="Times New Roman" w:hAnsi="Times New Roman" w:cs="Times New Roman"/>
          <w:bCs/>
          <w:sz w:val="24"/>
          <w:szCs w:val="24"/>
        </w:rPr>
      </w:pPr>
    </w:p>
    <w:p w14:paraId="49C20D18" w14:textId="77777777" w:rsidR="00D10A5C" w:rsidRPr="00277A08" w:rsidRDefault="00D10A5C"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Summary of the work</w:t>
      </w:r>
    </w:p>
    <w:p w14:paraId="347D2F74" w14:textId="67533D3E" w:rsidR="00D10A5C" w:rsidRPr="00277A08" w:rsidRDefault="007C5E14"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rPr>
        <w:t>This project focuses on transforming traditional event management processes in colleges and universities by introducing a mobile application called "Evecurate." The app streamlines various aspects of event planning, budgeting, communication, and audience engagement. It utilizes QR technology for efficient check-ins and audience interaction, such as event reviews and polls. Overall, "Evecurate" aims to replace cumbersome traditional event management methods with a more efficient and modernized system</w:t>
      </w:r>
      <w:r w:rsidR="00D10A5C" w:rsidRPr="00277A08">
        <w:rPr>
          <w:rFonts w:ascii="Times New Roman" w:hAnsi="Times New Roman" w:cs="Times New Roman"/>
        </w:rPr>
        <w:t>.</w:t>
      </w:r>
    </w:p>
    <w:p w14:paraId="419257E5" w14:textId="77777777" w:rsidR="00D10A5C" w:rsidRPr="00277A08" w:rsidRDefault="00D10A5C" w:rsidP="00D10A5C">
      <w:pPr>
        <w:autoSpaceDE w:val="0"/>
        <w:autoSpaceDN w:val="0"/>
        <w:adjustRightInd w:val="0"/>
        <w:spacing w:after="0"/>
        <w:rPr>
          <w:rFonts w:ascii="Times New Roman" w:hAnsi="Times New Roman" w:cs="Times New Roman"/>
        </w:rPr>
      </w:pPr>
    </w:p>
    <w:p w14:paraId="2642D578" w14:textId="77777777" w:rsidR="00D10A5C" w:rsidRPr="00277A08" w:rsidRDefault="00D10A5C" w:rsidP="00D10A5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6D0417EF" w14:textId="08691DDB" w:rsidR="00D10A5C" w:rsidRPr="00277A08" w:rsidRDefault="008F1732" w:rsidP="00D10A5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277A08">
        <w:rPr>
          <w:rFonts w:ascii="Times New Roman" w:hAnsi="Times New Roman" w:cs="Times New Roman"/>
        </w:rPr>
        <w:t xml:space="preserve">The "Evecurate" mobile application went thorough requirements analysis, gathering input from event organizers and stakeholders. </w:t>
      </w:r>
      <w:commentRangeStart w:id="6"/>
      <w:commentRangeEnd w:id="6"/>
      <w:r w:rsidR="00B3012A">
        <w:rPr>
          <w:rStyle w:val="CommentReference"/>
        </w:rPr>
        <w:commentReference w:id="6"/>
      </w:r>
      <w:r w:rsidR="008767B5">
        <w:rPr>
          <w:rFonts w:ascii="Times New Roman" w:hAnsi="Times New Roman" w:cs="Times New Roman"/>
        </w:rPr>
        <w:t xml:space="preserve"> </w:t>
      </w:r>
      <w:r w:rsidR="008767B5" w:rsidRPr="00D10A5C">
        <w:rPr>
          <w:rFonts w:ascii="Times New Roman" w:hAnsi="Times New Roman" w:cs="Times New Roman"/>
          <w:bCs/>
          <w:sz w:val="24"/>
          <w:szCs w:val="24"/>
        </w:rPr>
        <w:t>Juliana</w:t>
      </w:r>
      <w:r w:rsidR="008767B5">
        <w:rPr>
          <w:rFonts w:ascii="Times New Roman" w:hAnsi="Times New Roman" w:cs="Times New Roman"/>
          <w:bCs/>
          <w:sz w:val="24"/>
          <w:szCs w:val="24"/>
        </w:rPr>
        <w:t xml:space="preserve"> et al.</w:t>
      </w:r>
      <w:r w:rsidRPr="00277A08">
        <w:rPr>
          <w:rFonts w:ascii="Times New Roman" w:hAnsi="Times New Roman" w:cs="Times New Roman"/>
        </w:rPr>
        <w:t xml:space="preserve"> then selected the appropriate technologies, opting for a Hybrid Mobile Application using the Flutter SDK, while integrating QR code and instant messaging technology. The design and prototyping phase focused on creating an intuitive user interface and testing the application's core functionalities. This methodology ensures the efficient development of "Evecurate," transforming conventional event management into a smart and user-friendly system</w:t>
      </w:r>
      <w:r w:rsidR="00D10A5C" w:rsidRPr="00277A08">
        <w:rPr>
          <w:rFonts w:ascii="Times New Roman" w:hAnsi="Times New Roman" w:cs="Times New Roman"/>
        </w:rPr>
        <w:t xml:space="preserve">. </w:t>
      </w:r>
    </w:p>
    <w:p w14:paraId="511726A2" w14:textId="77777777" w:rsidR="00D10A5C" w:rsidRPr="00277A08" w:rsidRDefault="00D10A5C" w:rsidP="00D10A5C">
      <w:pPr>
        <w:autoSpaceDE w:val="0"/>
        <w:autoSpaceDN w:val="0"/>
        <w:adjustRightInd w:val="0"/>
        <w:spacing w:after="0"/>
        <w:rPr>
          <w:rFonts w:ascii="Times New Roman" w:hAnsi="Times New Roman" w:cs="Times New Roman"/>
        </w:rPr>
      </w:pPr>
    </w:p>
    <w:p w14:paraId="0031E39B" w14:textId="77777777" w:rsidR="00D10A5C" w:rsidRPr="00277A08" w:rsidRDefault="00D10A5C"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Recommendation</w:t>
      </w:r>
    </w:p>
    <w:p w14:paraId="14F5611E" w14:textId="15830B3A" w:rsidR="00D10A5C" w:rsidRPr="00277A08" w:rsidRDefault="00D10A5C"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rPr>
        <w:t xml:space="preserve"> The researchers recommended </w:t>
      </w:r>
      <w:r w:rsidR="001D2FC2" w:rsidRPr="00277A08">
        <w:rPr>
          <w:rFonts w:ascii="Times New Roman" w:hAnsi="Times New Roman" w:cs="Times New Roman"/>
        </w:rPr>
        <w:t>integrating features like live chatting, video conferencing, live map navigation, and face recognition into the "Evecurate" mobile application to enhance its functionality. These enhancements will not only set "Evecurate" apart from competitors but also foster real-time student interaction, facilitate remote event participation, provide GPS-based navigation to event venues, and offer a secure check-in process through facial recognition technology, thereby improving overall user engagement, accessibility, and security.</w:t>
      </w:r>
    </w:p>
    <w:p w14:paraId="249B6B08" w14:textId="77777777" w:rsidR="00D10A5C" w:rsidRPr="00277A08" w:rsidRDefault="00D10A5C" w:rsidP="00D10A5C">
      <w:pPr>
        <w:pStyle w:val="ListParagraph"/>
        <w:autoSpaceDE w:val="0"/>
        <w:autoSpaceDN w:val="0"/>
        <w:adjustRightInd w:val="0"/>
        <w:spacing w:after="0"/>
        <w:ind w:left="0"/>
        <w:rPr>
          <w:rFonts w:ascii="Times New Roman" w:hAnsi="Times New Roman" w:cs="Times New Roman"/>
        </w:rPr>
      </w:pPr>
    </w:p>
    <w:p w14:paraId="7965DD69" w14:textId="3B0B4F95" w:rsidR="00D10A5C" w:rsidRPr="00277A08" w:rsidRDefault="00D10A5C"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Research Gap</w:t>
      </w:r>
    </w:p>
    <w:p w14:paraId="542A96B0" w14:textId="38FD9273" w:rsidR="00DA5B2A" w:rsidRPr="00277A08" w:rsidRDefault="00DA5B2A"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DA5B2A">
        <w:rPr>
          <w:rFonts w:ascii="Times New Roman" w:hAnsi="Times New Roman" w:cs="Times New Roman"/>
        </w:rPr>
        <w:t xml:space="preserve">The research gap in the study of the "Evecurate" mobile application lies in the absence of a thorough investigation into user adoption and acceptance factors, </w:t>
      </w:r>
      <w:r>
        <w:rPr>
          <w:rFonts w:ascii="Times New Roman" w:hAnsi="Times New Roman" w:cs="Times New Roman"/>
        </w:rPr>
        <w:t>A</w:t>
      </w:r>
      <w:r w:rsidRPr="00DA5B2A">
        <w:rPr>
          <w:rFonts w:ascii="Times New Roman" w:hAnsi="Times New Roman" w:cs="Times New Roman"/>
        </w:rPr>
        <w:t>ddressing these areas would enhance the understanding of challenges and opportunities in modernizing event management through such applications, ultimately contributing to a more robust and user-centric solution</w:t>
      </w:r>
    </w:p>
    <w:p w14:paraId="4C269304" w14:textId="43207315" w:rsidR="001E0434" w:rsidRDefault="00001E4C" w:rsidP="00001E4C">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lastRenderedPageBreak/>
        <w:t xml:space="preserve">Article Title: </w:t>
      </w:r>
      <w:r w:rsidR="001E0434" w:rsidRPr="001E0434">
        <w:rPr>
          <w:rFonts w:ascii="Times New Roman" w:hAnsi="Times New Roman" w:cs="Times New Roman"/>
          <w:sz w:val="24"/>
          <w:szCs w:val="24"/>
        </w:rPr>
        <w:t>Event Management Systems (EMS)</w:t>
      </w:r>
      <w:r w:rsidR="001E0434" w:rsidRPr="001E0434">
        <w:rPr>
          <w:rFonts w:ascii="Times New Roman" w:hAnsi="Times New Roman" w:cs="Times New Roman"/>
          <w:sz w:val="24"/>
          <w:szCs w:val="24"/>
        </w:rPr>
        <w:cr/>
      </w:r>
      <w:r>
        <w:rPr>
          <w:rFonts w:ascii="Times New Roman" w:hAnsi="Times New Roman" w:cs="Times New Roman"/>
          <w:sz w:val="24"/>
          <w:szCs w:val="24"/>
        </w:rPr>
        <w:t xml:space="preserve">Authors: </w:t>
      </w:r>
      <w:r w:rsidR="001E0434" w:rsidRPr="001E0434">
        <w:rPr>
          <w:rFonts w:ascii="Times New Roman" w:hAnsi="Times New Roman" w:cs="Times New Roman"/>
          <w:bCs/>
          <w:sz w:val="24"/>
          <w:szCs w:val="24"/>
        </w:rPr>
        <w:t xml:space="preserve">Shah, Drahsti &amp; Vasudavan, Hemalata &amp; Razali, Nurul Farhaini. </w:t>
      </w:r>
      <w:r w:rsidR="007C1434">
        <w:rPr>
          <w:rFonts w:ascii="Times New Roman" w:hAnsi="Times New Roman" w:cs="Times New Roman"/>
          <w:bCs/>
          <w:sz w:val="24"/>
          <w:szCs w:val="24"/>
        </w:rPr>
        <w:t>(2023)</w:t>
      </w:r>
    </w:p>
    <w:p w14:paraId="4A1AF2EF" w14:textId="77777777" w:rsidR="00001E4C" w:rsidRPr="00277A08" w:rsidRDefault="00001E4C"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Summary of the work</w:t>
      </w:r>
    </w:p>
    <w:p w14:paraId="06E6A4B4" w14:textId="398B1371" w:rsidR="00001E4C" w:rsidRPr="00277A08" w:rsidRDefault="007862DF"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This study aims to develop a web-based Event Management System (EMS) to streamline event planning and organization on a single digital platform, eliminating the need for users to switch between different consoles and enhancing convenience. The research encompasses four key strategies, including technical research, EMS development, mixed-method data collection, and data analysis. The study also outlines the system architecture, project plan, and implementation process of the EMS. Furthermore, the system's functionality was evaluated through testing conducted by two users, both from the client and admin perspectives, to assess its effectiveness and usability</w:t>
      </w:r>
      <w:r w:rsidR="00001E4C" w:rsidRPr="00277A08">
        <w:rPr>
          <w:rFonts w:ascii="Times New Roman" w:hAnsi="Times New Roman" w:cs="Times New Roman"/>
        </w:rPr>
        <w:t>.</w:t>
      </w:r>
    </w:p>
    <w:p w14:paraId="594933C1" w14:textId="77777777" w:rsidR="00001E4C" w:rsidRPr="00277A08" w:rsidRDefault="00001E4C" w:rsidP="00001E4C">
      <w:pPr>
        <w:autoSpaceDE w:val="0"/>
        <w:autoSpaceDN w:val="0"/>
        <w:adjustRightInd w:val="0"/>
        <w:spacing w:after="0"/>
        <w:rPr>
          <w:rFonts w:ascii="Times New Roman" w:hAnsi="Times New Roman" w:cs="Times New Roman"/>
        </w:rPr>
      </w:pPr>
    </w:p>
    <w:p w14:paraId="68534CF3" w14:textId="77777777" w:rsidR="00001E4C" w:rsidRPr="00277A08" w:rsidRDefault="00001E4C" w:rsidP="00001E4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5EBBFE50" w14:textId="38E91921" w:rsidR="00001E4C" w:rsidRPr="00277A08" w:rsidRDefault="007862DF" w:rsidP="00001E4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The event management system</w:t>
      </w:r>
      <w:r>
        <w:rPr>
          <w:rFonts w:ascii="Times New Roman" w:hAnsi="Times New Roman" w:cs="Times New Roman"/>
        </w:rPr>
        <w:t xml:space="preserve"> was constructed</w:t>
      </w:r>
      <w:r w:rsidRPr="007862DF">
        <w:rPr>
          <w:rFonts w:ascii="Times New Roman" w:hAnsi="Times New Roman" w:cs="Times New Roman"/>
        </w:rPr>
        <w:t xml:space="preserve"> using Rapid Application Development (RAD)</w:t>
      </w:r>
      <w:r>
        <w:rPr>
          <w:rFonts w:ascii="Times New Roman" w:hAnsi="Times New Roman" w:cs="Times New Roman"/>
        </w:rPr>
        <w:t xml:space="preserve"> which</w:t>
      </w:r>
      <w:r w:rsidRPr="007862DF">
        <w:rPr>
          <w:rFonts w:ascii="Times New Roman" w:hAnsi="Times New Roman" w:cs="Times New Roman"/>
        </w:rPr>
        <w:t xml:space="preserve"> involves careful consideration of critical development factors through comparative investigations. The selection of technologies is based on their compatibility and ability to maintain overall system performance. Specifically, the system will be developed in two programming languages, React JS for the front end and Express.js for the back end, with Microsoft's Visual Studio Code 2019 as the primary integrated development environment (IDE). The backend construction will rely on Express.js and MongoDB to efficiently handle queries, while Node.js will serve as the chosen web server. Furthermore, the user interface design will be enhanced using the CSS framework Tailwind, ensuring optimal compatibility with popular web browsers</w:t>
      </w:r>
      <w:r w:rsidR="008B02BF">
        <w:rPr>
          <w:rFonts w:ascii="Times New Roman" w:hAnsi="Times New Roman" w:cs="Times New Roman"/>
        </w:rPr>
        <w:t>.</w:t>
      </w:r>
    </w:p>
    <w:p w14:paraId="6D181C73" w14:textId="77777777" w:rsidR="00001E4C" w:rsidRPr="00277A08" w:rsidRDefault="00001E4C" w:rsidP="00001E4C">
      <w:pPr>
        <w:autoSpaceDE w:val="0"/>
        <w:autoSpaceDN w:val="0"/>
        <w:adjustRightInd w:val="0"/>
        <w:spacing w:after="0"/>
        <w:rPr>
          <w:rFonts w:ascii="Times New Roman" w:hAnsi="Times New Roman" w:cs="Times New Roman"/>
        </w:rPr>
      </w:pPr>
    </w:p>
    <w:p w14:paraId="51085C5D" w14:textId="77777777" w:rsidR="00001E4C" w:rsidRPr="00277A08" w:rsidRDefault="00001E4C"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Recommendation</w:t>
      </w:r>
    </w:p>
    <w:p w14:paraId="48CC4DE7" w14:textId="5A99C1A1" w:rsidR="00001E4C" w:rsidRPr="00277A08" w:rsidRDefault="00001E4C" w:rsidP="006865BD">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rPr>
        <w:t xml:space="preserve"> The researchers recommended </w:t>
      </w:r>
      <w:r w:rsidR="006865BD">
        <w:rPr>
          <w:rFonts w:ascii="Times New Roman" w:hAnsi="Times New Roman" w:cs="Times New Roman"/>
        </w:rPr>
        <w:t xml:space="preserve">that </w:t>
      </w:r>
      <w:r w:rsidR="006865BD" w:rsidRPr="006865BD">
        <w:rPr>
          <w:rFonts w:ascii="Times New Roman" w:hAnsi="Times New Roman" w:cs="Times New Roman"/>
        </w:rPr>
        <w:t xml:space="preserve">improvements </w:t>
      </w:r>
      <w:r w:rsidR="006865BD">
        <w:rPr>
          <w:rFonts w:ascii="Times New Roman" w:hAnsi="Times New Roman" w:cs="Times New Roman"/>
        </w:rPr>
        <w:t>should be made to</w:t>
      </w:r>
      <w:r w:rsidR="006865BD" w:rsidRPr="006865BD">
        <w:rPr>
          <w:rFonts w:ascii="Times New Roman" w:hAnsi="Times New Roman" w:cs="Times New Roman"/>
        </w:rPr>
        <w:t xml:space="preserve"> the EMS web application based on user feedback and emerging technological advancements. Despite limitations like time constraints and technical expertise, collaboration with a diverse team and seeking external support if needed can aid in enhancing system functionality. Regular user testing and feedback collection should continue to ensure the application aligns with user expectations and remains </w:t>
      </w:r>
      <w:r w:rsidR="006865BD">
        <w:rPr>
          <w:rFonts w:ascii="Times New Roman" w:hAnsi="Times New Roman" w:cs="Times New Roman"/>
        </w:rPr>
        <w:t>user-friendly</w:t>
      </w:r>
      <w:r w:rsidRPr="00277A08">
        <w:rPr>
          <w:rFonts w:ascii="Times New Roman" w:hAnsi="Times New Roman" w:cs="Times New Roman"/>
        </w:rPr>
        <w:t>.</w:t>
      </w:r>
    </w:p>
    <w:p w14:paraId="60D562E5" w14:textId="77777777" w:rsidR="00001E4C" w:rsidRPr="00277A08" w:rsidRDefault="00001E4C" w:rsidP="00001E4C">
      <w:pPr>
        <w:pStyle w:val="ListParagraph"/>
        <w:autoSpaceDE w:val="0"/>
        <w:autoSpaceDN w:val="0"/>
        <w:adjustRightInd w:val="0"/>
        <w:spacing w:after="0"/>
        <w:ind w:left="0"/>
        <w:rPr>
          <w:rFonts w:ascii="Times New Roman" w:hAnsi="Times New Roman" w:cs="Times New Roman"/>
        </w:rPr>
      </w:pPr>
    </w:p>
    <w:p w14:paraId="753FCC12" w14:textId="4DC80C35" w:rsidR="00001E4C" w:rsidRPr="00277A08" w:rsidRDefault="00001E4C"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Research Gap</w:t>
      </w:r>
    </w:p>
    <w:p w14:paraId="2B84C96C" w14:textId="17831619" w:rsidR="00001E4C" w:rsidRPr="00277A08" w:rsidDel="006D0362" w:rsidRDefault="00DA5B2A"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del w:id="7" w:author="Aliu Ibrahim" w:date="2023-10-10T14:21:00Z"/>
          <w:rFonts w:ascii="Times New Roman" w:hAnsi="Times New Roman" w:cs="Times New Roman"/>
        </w:rPr>
      </w:pPr>
      <w:r w:rsidRPr="00DA5B2A">
        <w:rPr>
          <w:rFonts w:ascii="Times New Roman" w:hAnsi="Times New Roman" w:cs="Times New Roman"/>
        </w:rPr>
        <w:t>The study does not delve into the specific challenges and barriers that users might face during the implementation and utilization of the EMS, which is critical for understanding the user experience.</w:t>
      </w:r>
    </w:p>
    <w:p w14:paraId="19E41AD8" w14:textId="77777777" w:rsidR="00752362" w:rsidRDefault="00752362" w:rsidP="00037A34">
      <w:pPr>
        <w:autoSpaceDE w:val="0"/>
        <w:autoSpaceDN w:val="0"/>
        <w:adjustRightInd w:val="0"/>
        <w:spacing w:after="0"/>
        <w:rPr>
          <w:ins w:id="8" w:author="Richard Emmanuel" w:date="2023-10-12T03:20:00Z"/>
          <w:rFonts w:ascii="Times New Roman" w:hAnsi="Times New Roman" w:cs="Times New Roman"/>
          <w:sz w:val="24"/>
          <w:szCs w:val="24"/>
        </w:rPr>
      </w:pPr>
    </w:p>
    <w:p w14:paraId="04811765" w14:textId="7C45B956" w:rsidR="00983B02" w:rsidRDefault="00A1104C" w:rsidP="00037A3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Article Title: </w:t>
      </w:r>
      <w:r w:rsidR="00037A34" w:rsidRPr="00FA770E">
        <w:rPr>
          <w:rFonts w:ascii="Times New Roman" w:hAnsi="Times New Roman" w:cs="Times New Roman"/>
          <w:sz w:val="24"/>
          <w:szCs w:val="24"/>
        </w:rPr>
        <w:t>Smart College Event Management System</w:t>
      </w:r>
      <w:r w:rsidR="00037A34">
        <w:rPr>
          <w:rFonts w:ascii="Times New Roman" w:hAnsi="Times New Roman" w:cs="Times New Roman"/>
          <w:sz w:val="24"/>
          <w:szCs w:val="24"/>
        </w:rPr>
        <w:t xml:space="preserve"> </w:t>
      </w:r>
      <w:r w:rsidR="00037A34" w:rsidRPr="00FA770E">
        <w:rPr>
          <w:rFonts w:ascii="Times New Roman" w:hAnsi="Times New Roman" w:cs="Times New Roman"/>
          <w:sz w:val="24"/>
          <w:szCs w:val="24"/>
        </w:rPr>
        <w:t>Using MERN</w:t>
      </w:r>
      <w:r w:rsidR="00037A34">
        <w:rPr>
          <w:rFonts w:ascii="Times New Roman" w:hAnsi="Times New Roman" w:cs="Times New Roman"/>
          <w:sz w:val="24"/>
          <w:szCs w:val="24"/>
        </w:rPr>
        <w:t xml:space="preserve"> </w:t>
      </w:r>
      <w:r w:rsidR="00037A34" w:rsidRPr="00FA770E">
        <w:rPr>
          <w:rFonts w:ascii="Times New Roman" w:hAnsi="Times New Roman" w:cs="Times New Roman"/>
          <w:sz w:val="24"/>
          <w:szCs w:val="24"/>
        </w:rPr>
        <w:t>Stack</w:t>
      </w:r>
    </w:p>
    <w:p w14:paraId="7C9B20FE" w14:textId="6BD03291" w:rsidR="00E22518" w:rsidRDefault="00A1104C" w:rsidP="00037A3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Authors: </w:t>
      </w:r>
      <w:r w:rsidR="00037A34" w:rsidRPr="00F34DB3">
        <w:rPr>
          <w:rFonts w:ascii="Times New Roman" w:hAnsi="Times New Roman" w:cs="Times New Roman"/>
          <w:sz w:val="24"/>
          <w:szCs w:val="24"/>
        </w:rPr>
        <w:t xml:space="preserve">Pansare, A., Patil, A., Patil, N., Patil, Y., &amp; Bhonde, A. </w:t>
      </w:r>
      <w:r w:rsidR="007C1434">
        <w:rPr>
          <w:rFonts w:ascii="Times New Roman" w:hAnsi="Times New Roman" w:cs="Times New Roman"/>
          <w:sz w:val="24"/>
          <w:szCs w:val="24"/>
        </w:rPr>
        <w:t>(2023)</w:t>
      </w:r>
    </w:p>
    <w:p w14:paraId="4D52ABD3" w14:textId="77777777" w:rsidR="00E22518" w:rsidRDefault="00E22518" w:rsidP="00037A34">
      <w:pPr>
        <w:autoSpaceDE w:val="0"/>
        <w:autoSpaceDN w:val="0"/>
        <w:adjustRightInd w:val="0"/>
        <w:spacing w:after="0"/>
        <w:rPr>
          <w:rFonts w:ascii="Times New Roman" w:hAnsi="Times New Roman" w:cs="Times New Roman"/>
          <w:sz w:val="24"/>
          <w:szCs w:val="24"/>
        </w:rPr>
      </w:pPr>
    </w:p>
    <w:p w14:paraId="622CD89B" w14:textId="664DAF80" w:rsidR="00A1104C" w:rsidRPr="00E22518" w:rsidRDefault="00A1104C" w:rsidP="00037A34">
      <w:pPr>
        <w:autoSpaceDE w:val="0"/>
        <w:autoSpaceDN w:val="0"/>
        <w:adjustRightInd w:val="0"/>
        <w:spacing w:after="0"/>
        <w:rPr>
          <w:rFonts w:ascii="Times New Roman" w:hAnsi="Times New Roman" w:cs="Times New Roman"/>
          <w:sz w:val="24"/>
          <w:szCs w:val="24"/>
        </w:rPr>
      </w:pPr>
      <w:r w:rsidRPr="00277A08">
        <w:rPr>
          <w:rFonts w:ascii="Times New Roman" w:hAnsi="Times New Roman" w:cs="Times New Roman"/>
          <w:b/>
        </w:rPr>
        <w:t>Summary of the work</w:t>
      </w:r>
    </w:p>
    <w:p w14:paraId="6D7EA8FF" w14:textId="241D5184" w:rsidR="00A1104C" w:rsidRPr="00277A08" w:rsidRDefault="00A1104C" w:rsidP="00A110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 xml:space="preserve">This study </w:t>
      </w:r>
      <w:r w:rsidR="00037A34" w:rsidRPr="00037A34">
        <w:rPr>
          <w:rFonts w:ascii="Times New Roman" w:hAnsi="Times New Roman" w:cs="Times New Roman"/>
        </w:rPr>
        <w:t>emphasizes the importance of events in college life and the increasing complexity of managing event details with conventional tools like spreadsheets and databases. To address these limitations, a new Smart Event Management System has been developed using web development technology. The primary goal of the project is to establish an efficient Event Management System for the college, with a particular focus on automating data management and report generation. This initiative is driven by the need to rectify the deficiencies and inefficiencies observed in traditional college event management systems</w:t>
      </w:r>
      <w:r w:rsidRPr="00277A08">
        <w:rPr>
          <w:rFonts w:ascii="Times New Roman" w:hAnsi="Times New Roman" w:cs="Times New Roman"/>
        </w:rPr>
        <w:t>.</w:t>
      </w:r>
    </w:p>
    <w:p w14:paraId="2F2624B1" w14:textId="77777777" w:rsidR="00A1104C" w:rsidRPr="00277A08" w:rsidRDefault="00A1104C" w:rsidP="00A1104C">
      <w:pPr>
        <w:autoSpaceDE w:val="0"/>
        <w:autoSpaceDN w:val="0"/>
        <w:adjustRightInd w:val="0"/>
        <w:spacing w:after="0"/>
        <w:rPr>
          <w:rFonts w:ascii="Times New Roman" w:hAnsi="Times New Roman" w:cs="Times New Roman"/>
        </w:rPr>
      </w:pPr>
    </w:p>
    <w:p w14:paraId="655A5D0F" w14:textId="77777777" w:rsidR="00A1104C" w:rsidRPr="00277A08" w:rsidRDefault="00A1104C" w:rsidP="00A1104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56B10295" w14:textId="48039FF6" w:rsidR="00A1104C" w:rsidRPr="00277A08" w:rsidRDefault="000C44A9" w:rsidP="00A1104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0C44A9">
        <w:rPr>
          <w:rFonts w:ascii="Times New Roman" w:hAnsi="Times New Roman" w:cs="Times New Roman"/>
        </w:rPr>
        <w:t xml:space="preserve">The methodology for developing the Smart Event Management System (EMS) relies on a combination of web technologies and the MERN (MongoDB, Express.js, React.js, Node.js) stack. HTML is used for structuring content, CSS for styling, and JavaScript for dynamic </w:t>
      </w:r>
      <w:r w:rsidR="00724CE6">
        <w:rPr>
          <w:rFonts w:ascii="Times New Roman" w:hAnsi="Times New Roman" w:cs="Times New Roman"/>
        </w:rPr>
        <w:t>web-behavior</w:t>
      </w:r>
      <w:r w:rsidRPr="000C44A9">
        <w:rPr>
          <w:rFonts w:ascii="Times New Roman" w:hAnsi="Times New Roman" w:cs="Times New Roman"/>
        </w:rPr>
        <w:t>. The MERN stack facilitates a three-tier architecture, with React.js for the front end, Express.js and Node.js for server operations, and MongoDB for data storage. This approach ensures a robust and user-friendly web-based EMS.</w:t>
      </w:r>
    </w:p>
    <w:p w14:paraId="5FBCEAD0" w14:textId="77777777" w:rsidR="00A1104C" w:rsidRPr="00277A08" w:rsidRDefault="00A1104C" w:rsidP="00A1104C">
      <w:pPr>
        <w:autoSpaceDE w:val="0"/>
        <w:autoSpaceDN w:val="0"/>
        <w:adjustRightInd w:val="0"/>
        <w:spacing w:after="0"/>
        <w:rPr>
          <w:rFonts w:ascii="Times New Roman" w:hAnsi="Times New Roman" w:cs="Times New Roman"/>
        </w:rPr>
      </w:pPr>
    </w:p>
    <w:p w14:paraId="0877B121" w14:textId="1FE94535" w:rsidR="00724CE6" w:rsidRPr="00724CE6" w:rsidRDefault="00A1104C" w:rsidP="00724CE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b/>
        </w:rPr>
        <w:t>Recommendation</w:t>
      </w:r>
    </w:p>
    <w:p w14:paraId="40E47E70" w14:textId="524232AB" w:rsidR="00A1104C" w:rsidRPr="00277A08" w:rsidRDefault="00724CE6" w:rsidP="00724CE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24CE6">
        <w:rPr>
          <w:rFonts w:ascii="Times New Roman" w:hAnsi="Times New Roman" w:cs="Times New Roman"/>
        </w:rPr>
        <w:t>Future research and development efforts should focus on expanding the system</w:t>
      </w:r>
      <w:del w:id="9" w:author="Richard Emmanuel" w:date="2023-10-12T03:20:00Z">
        <w:r w:rsidRPr="00724CE6" w:rsidDel="00752362">
          <w:rPr>
            <w:rFonts w:ascii="Times New Roman" w:hAnsi="Times New Roman" w:cs="Times New Roman"/>
          </w:rPr>
          <w:delText>'</w:delText>
        </w:r>
      </w:del>
      <w:ins w:id="10" w:author="Richard Emmanuel" w:date="2023-10-12T03:20:00Z">
        <w:r w:rsidR="00752362">
          <w:rPr>
            <w:rFonts w:ascii="Times New Roman" w:hAnsi="Times New Roman" w:cs="Times New Roman"/>
          </w:rPr>
          <w:t>’</w:t>
        </w:r>
      </w:ins>
      <w:r w:rsidRPr="00724CE6">
        <w:rPr>
          <w:rFonts w:ascii="Times New Roman" w:hAnsi="Times New Roman" w:cs="Times New Roman"/>
        </w:rPr>
        <w:t>s capabilities and accessibility. Consider adding new features and functionalities to enhance user experience. Exploring the development of a mobile application for both iOS and Android platforms is essential, as it would improve accessibility and accommodate a broader user base. Additionally, implementing features like improved profile management and QR code-based guest registration would enhance the system</w:t>
      </w:r>
      <w:del w:id="11" w:author="Richard Emmanuel" w:date="2023-10-12T03:20:00Z">
        <w:r w:rsidRPr="00724CE6" w:rsidDel="00752362">
          <w:rPr>
            <w:rFonts w:ascii="Times New Roman" w:hAnsi="Times New Roman" w:cs="Times New Roman"/>
          </w:rPr>
          <w:delText>'</w:delText>
        </w:r>
      </w:del>
      <w:ins w:id="12" w:author="Richard Emmanuel" w:date="2023-10-12T03:20:00Z">
        <w:r w:rsidR="00752362">
          <w:rPr>
            <w:rFonts w:ascii="Times New Roman" w:hAnsi="Times New Roman" w:cs="Times New Roman"/>
          </w:rPr>
          <w:t>’</w:t>
        </w:r>
      </w:ins>
      <w:r w:rsidRPr="00724CE6">
        <w:rPr>
          <w:rFonts w:ascii="Times New Roman" w:hAnsi="Times New Roman" w:cs="Times New Roman"/>
        </w:rPr>
        <w:t>s usability. This ongoing development will ensure the system remains user-friendly and aligned with evolving user needs</w:t>
      </w:r>
      <w:r w:rsidR="00A1104C" w:rsidRPr="00277A08">
        <w:rPr>
          <w:rFonts w:ascii="Times New Roman" w:hAnsi="Times New Roman" w:cs="Times New Roman"/>
        </w:rPr>
        <w:t>.</w:t>
      </w:r>
    </w:p>
    <w:p w14:paraId="18D36B3A" w14:textId="77777777" w:rsidR="00A1104C" w:rsidRPr="00277A08" w:rsidRDefault="00A1104C" w:rsidP="00A1104C">
      <w:pPr>
        <w:pStyle w:val="ListParagraph"/>
        <w:autoSpaceDE w:val="0"/>
        <w:autoSpaceDN w:val="0"/>
        <w:adjustRightInd w:val="0"/>
        <w:spacing w:after="0"/>
        <w:ind w:left="0"/>
        <w:rPr>
          <w:rFonts w:ascii="Times New Roman" w:hAnsi="Times New Roman" w:cs="Times New Roman"/>
        </w:rPr>
      </w:pPr>
    </w:p>
    <w:p w14:paraId="01C55010" w14:textId="2722B68C" w:rsidR="00A1104C" w:rsidRPr="00277A08" w:rsidRDefault="00A1104C" w:rsidP="00A110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Research Gap</w:t>
      </w:r>
    </w:p>
    <w:p w14:paraId="099D2DF0" w14:textId="43581EEE" w:rsidR="00A1104C" w:rsidRPr="00277A08" w:rsidDel="006D0362" w:rsidRDefault="00DA79EA" w:rsidP="00A1104C">
      <w:pPr>
        <w:pBdr>
          <w:top w:val="single" w:sz="4" w:space="1" w:color="auto"/>
          <w:left w:val="single" w:sz="4" w:space="4" w:color="auto"/>
          <w:bottom w:val="single" w:sz="4" w:space="1" w:color="auto"/>
          <w:right w:val="single" w:sz="4" w:space="4" w:color="auto"/>
        </w:pBdr>
        <w:autoSpaceDE w:val="0"/>
        <w:autoSpaceDN w:val="0"/>
        <w:adjustRightInd w:val="0"/>
        <w:spacing w:after="0"/>
        <w:rPr>
          <w:del w:id="13" w:author="Aliu Ibrahim" w:date="2023-10-10T14:24:00Z"/>
          <w:rFonts w:ascii="Times New Roman" w:hAnsi="Times New Roman" w:cs="Times New Roman"/>
        </w:rPr>
      </w:pPr>
      <w:r w:rsidRPr="00DA79EA">
        <w:rPr>
          <w:rFonts w:ascii="Times New Roman" w:hAnsi="Times New Roman" w:cs="Times New Roman"/>
        </w:rPr>
        <w:t xml:space="preserve">The research gap </w:t>
      </w:r>
      <w:r w:rsidR="00B066E6">
        <w:rPr>
          <w:rFonts w:ascii="Times New Roman" w:hAnsi="Times New Roman" w:cs="Times New Roman"/>
        </w:rPr>
        <w:t>identified in the study is that it</w:t>
      </w:r>
      <w:r w:rsidR="00B066E6" w:rsidRPr="00B066E6">
        <w:rPr>
          <w:rFonts w:ascii="Times New Roman" w:hAnsi="Times New Roman" w:cs="Times New Roman"/>
        </w:rPr>
        <w:t xml:space="preserve"> does not delve into potential data security and privacy concerns associated with the storage and management of event-related information in the system</w:t>
      </w:r>
    </w:p>
    <w:p w14:paraId="0A0F80A6" w14:textId="77777777" w:rsidR="00E22518" w:rsidRDefault="00E22518" w:rsidP="00FA770E">
      <w:pPr>
        <w:rPr>
          <w:rFonts w:ascii="Times New Roman" w:hAnsi="Times New Roman" w:cs="Times New Roman"/>
          <w:sz w:val="24"/>
          <w:szCs w:val="24"/>
        </w:rPr>
      </w:pPr>
    </w:p>
    <w:p w14:paraId="5FFB16DB" w14:textId="77777777" w:rsidR="00752362" w:rsidRDefault="00752362" w:rsidP="00983B02">
      <w:pPr>
        <w:autoSpaceDE w:val="0"/>
        <w:autoSpaceDN w:val="0"/>
        <w:adjustRightInd w:val="0"/>
        <w:spacing w:after="0"/>
        <w:rPr>
          <w:ins w:id="14" w:author="Richard Emmanuel" w:date="2023-10-12T03:20:00Z"/>
          <w:rFonts w:ascii="Times New Roman" w:hAnsi="Times New Roman" w:cs="Times New Roman"/>
          <w:sz w:val="24"/>
          <w:szCs w:val="24"/>
        </w:rPr>
      </w:pPr>
    </w:p>
    <w:p w14:paraId="7F974252" w14:textId="2526E3BA" w:rsidR="00983B02" w:rsidRDefault="00983B02" w:rsidP="00983B0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Article Title: </w:t>
      </w:r>
      <w:r w:rsidRPr="00FA0BC8">
        <w:rPr>
          <w:rFonts w:ascii="Times New Roman" w:hAnsi="Times New Roman" w:cs="Times New Roman"/>
          <w:sz w:val="24"/>
          <w:szCs w:val="24"/>
        </w:rPr>
        <w:t xml:space="preserve">A Study </w:t>
      </w:r>
      <w:r>
        <w:rPr>
          <w:rFonts w:ascii="Times New Roman" w:hAnsi="Times New Roman" w:cs="Times New Roman"/>
          <w:sz w:val="24"/>
          <w:szCs w:val="24"/>
        </w:rPr>
        <w:t>a</w:t>
      </w:r>
      <w:r w:rsidRPr="00FA0BC8">
        <w:rPr>
          <w:rFonts w:ascii="Times New Roman" w:hAnsi="Times New Roman" w:cs="Times New Roman"/>
          <w:sz w:val="24"/>
          <w:szCs w:val="24"/>
        </w:rPr>
        <w:t xml:space="preserve">nd Implementation </w:t>
      </w:r>
      <w:r>
        <w:rPr>
          <w:rFonts w:ascii="Times New Roman" w:hAnsi="Times New Roman" w:cs="Times New Roman"/>
          <w:sz w:val="24"/>
          <w:szCs w:val="24"/>
        </w:rPr>
        <w:t>o</w:t>
      </w:r>
      <w:r w:rsidRPr="00FA0BC8">
        <w:rPr>
          <w:rFonts w:ascii="Times New Roman" w:hAnsi="Times New Roman" w:cs="Times New Roman"/>
          <w:sz w:val="24"/>
          <w:szCs w:val="24"/>
        </w:rPr>
        <w:t>f Event Management System Using Smartphone</w:t>
      </w:r>
      <w:r>
        <w:rPr>
          <w:rFonts w:ascii="Times New Roman" w:hAnsi="Times New Roman" w:cs="Times New Roman"/>
          <w:sz w:val="24"/>
          <w:szCs w:val="24"/>
        </w:rPr>
        <w:t xml:space="preserve"> Authors: </w:t>
      </w:r>
      <w:r w:rsidRPr="00FA0BC8">
        <w:rPr>
          <w:rFonts w:ascii="Times New Roman" w:hAnsi="Times New Roman" w:cs="Times New Roman"/>
          <w:sz w:val="24"/>
          <w:szCs w:val="24"/>
        </w:rPr>
        <w:t xml:space="preserve">Sachin </w:t>
      </w:r>
      <w:r>
        <w:rPr>
          <w:rFonts w:ascii="Times New Roman" w:hAnsi="Times New Roman" w:cs="Times New Roman"/>
          <w:sz w:val="24"/>
          <w:szCs w:val="24"/>
        </w:rPr>
        <w:t>A.</w:t>
      </w:r>
      <w:r w:rsidRPr="00FA0BC8">
        <w:rPr>
          <w:rFonts w:ascii="Times New Roman" w:hAnsi="Times New Roman" w:cs="Times New Roman"/>
          <w:sz w:val="24"/>
          <w:szCs w:val="24"/>
        </w:rPr>
        <w:t>, Altaf</w:t>
      </w:r>
      <w:r>
        <w:rPr>
          <w:rFonts w:ascii="Times New Roman" w:hAnsi="Times New Roman" w:cs="Times New Roman"/>
          <w:sz w:val="24"/>
          <w:szCs w:val="24"/>
        </w:rPr>
        <w:t xml:space="preserve"> T., &amp; </w:t>
      </w:r>
      <w:r w:rsidRPr="00FA0BC8">
        <w:rPr>
          <w:rFonts w:ascii="Times New Roman" w:hAnsi="Times New Roman" w:cs="Times New Roman"/>
          <w:sz w:val="24"/>
          <w:szCs w:val="24"/>
        </w:rPr>
        <w:t>Amol B.</w:t>
      </w:r>
      <w:r w:rsidR="007C1434">
        <w:rPr>
          <w:rFonts w:ascii="Times New Roman" w:hAnsi="Times New Roman" w:cs="Times New Roman"/>
          <w:sz w:val="24"/>
          <w:szCs w:val="24"/>
        </w:rPr>
        <w:t xml:space="preserve"> (2019)</w:t>
      </w:r>
    </w:p>
    <w:p w14:paraId="68D8421E" w14:textId="77777777" w:rsidR="00983B02" w:rsidRDefault="00983B02" w:rsidP="00983B02">
      <w:pPr>
        <w:autoSpaceDE w:val="0"/>
        <w:autoSpaceDN w:val="0"/>
        <w:adjustRightInd w:val="0"/>
        <w:spacing w:after="0"/>
        <w:rPr>
          <w:rFonts w:ascii="Times New Roman" w:hAnsi="Times New Roman" w:cs="Times New Roman"/>
          <w:sz w:val="24"/>
          <w:szCs w:val="24"/>
        </w:rPr>
      </w:pPr>
    </w:p>
    <w:p w14:paraId="4B6D5C54" w14:textId="77777777" w:rsidR="00983B02" w:rsidRPr="00E22518" w:rsidRDefault="00983B02" w:rsidP="00983B02">
      <w:pPr>
        <w:autoSpaceDE w:val="0"/>
        <w:autoSpaceDN w:val="0"/>
        <w:adjustRightInd w:val="0"/>
        <w:spacing w:after="0"/>
        <w:rPr>
          <w:rFonts w:ascii="Times New Roman" w:hAnsi="Times New Roman" w:cs="Times New Roman"/>
          <w:sz w:val="24"/>
          <w:szCs w:val="24"/>
        </w:rPr>
      </w:pPr>
      <w:r w:rsidRPr="00277A08">
        <w:rPr>
          <w:rFonts w:ascii="Times New Roman" w:hAnsi="Times New Roman" w:cs="Times New Roman"/>
          <w:b/>
        </w:rPr>
        <w:t>Summary of the work</w:t>
      </w:r>
    </w:p>
    <w:p w14:paraId="3D7BDDC7" w14:textId="09971A09" w:rsidR="00983B02" w:rsidRPr="00277A08" w:rsidRDefault="00983B02"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 xml:space="preserve">This </w:t>
      </w:r>
      <w:r w:rsidR="00B94E0E">
        <w:rPr>
          <w:rFonts w:ascii="Times New Roman" w:hAnsi="Times New Roman" w:cs="Times New Roman"/>
        </w:rPr>
        <w:t>research</w:t>
      </w:r>
      <w:r w:rsidR="00B94E0E" w:rsidRPr="00B94E0E">
        <w:rPr>
          <w:rFonts w:ascii="Times New Roman" w:hAnsi="Times New Roman" w:cs="Times New Roman"/>
        </w:rPr>
        <w:t xml:space="preserve"> highlights the development of an Android application for event management, with a focus on educational, medical, and social events. The application aims to address existing system problems and provide an accessible and user-friendly solution. It will be developed using Android Studio and will utilize an SQL database for backend management. The system allows users to register for events and offers basic functionality for event planning, including date and time selection, venue choice, and equipment selection. The data is stored in a database, and users receive a booking receipt. The administrator can interact with clients based on their requirements. Overall, the paper introduces an Android app designed to simplify event planning for users, catering to various event types.</w:t>
      </w:r>
    </w:p>
    <w:p w14:paraId="53F7FE46" w14:textId="77777777" w:rsidR="00983B02" w:rsidRPr="00277A08" w:rsidRDefault="00983B02" w:rsidP="00983B02">
      <w:pPr>
        <w:autoSpaceDE w:val="0"/>
        <w:autoSpaceDN w:val="0"/>
        <w:adjustRightInd w:val="0"/>
        <w:spacing w:after="0"/>
        <w:rPr>
          <w:rFonts w:ascii="Times New Roman" w:hAnsi="Times New Roman" w:cs="Times New Roman"/>
        </w:rPr>
      </w:pPr>
    </w:p>
    <w:p w14:paraId="6BE29B3E" w14:textId="77777777" w:rsidR="00983B02" w:rsidRPr="00277A08" w:rsidRDefault="00983B02" w:rsidP="00983B02">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6F6A953A" w14:textId="7752D209" w:rsidR="00983B02" w:rsidRPr="00277A08" w:rsidRDefault="007C5149" w:rsidP="00983B02">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7C5149">
        <w:rPr>
          <w:rFonts w:ascii="Times New Roman" w:hAnsi="Times New Roman" w:cs="Times New Roman"/>
        </w:rPr>
        <w:t>The methodology for developing the Android event management application follows the Model-View-Controller (MVC) architectural pattern, which separates the app into three core components: Model, View, and Controller. The Model stores data independently, the View presents it through a user-friendly interface, and the Controller manages user interactions. This Android app targets educational, medical, and social events, developed using Android Studio and an SQL database. The goal is to provide a straightforward event planning experience for Android users</w:t>
      </w:r>
      <w:r w:rsidR="00983B02" w:rsidRPr="000C44A9">
        <w:rPr>
          <w:rFonts w:ascii="Times New Roman" w:hAnsi="Times New Roman" w:cs="Times New Roman"/>
        </w:rPr>
        <w:t>.</w:t>
      </w:r>
    </w:p>
    <w:p w14:paraId="66EBCE13" w14:textId="77777777" w:rsidR="00983B02" w:rsidRPr="00277A08" w:rsidRDefault="00983B02" w:rsidP="00983B02">
      <w:pPr>
        <w:autoSpaceDE w:val="0"/>
        <w:autoSpaceDN w:val="0"/>
        <w:adjustRightInd w:val="0"/>
        <w:spacing w:after="0"/>
        <w:rPr>
          <w:rFonts w:ascii="Times New Roman" w:hAnsi="Times New Roman" w:cs="Times New Roman"/>
        </w:rPr>
      </w:pPr>
    </w:p>
    <w:p w14:paraId="7F4DA06A" w14:textId="77777777" w:rsidR="00983B02" w:rsidRPr="00724CE6" w:rsidRDefault="00983B02"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b/>
        </w:rPr>
        <w:t>Recommendation</w:t>
      </w:r>
    </w:p>
    <w:p w14:paraId="601009D4" w14:textId="114DA94A" w:rsidR="00983B02" w:rsidRPr="00277A08" w:rsidRDefault="00DD7726"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DD7726">
        <w:rPr>
          <w:rFonts w:ascii="Times New Roman" w:hAnsi="Times New Roman" w:cs="Times New Roman"/>
        </w:rPr>
        <w:t xml:space="preserve">This project serves as a good introduction to event management systems, including online ones. It explains the proposed system and its features while providing an overview of the technologies used. To make it even better, </w:t>
      </w:r>
      <w:r>
        <w:rPr>
          <w:rFonts w:ascii="Times New Roman" w:hAnsi="Times New Roman" w:cs="Times New Roman"/>
        </w:rPr>
        <w:t>the researchers</w:t>
      </w:r>
      <w:r w:rsidRPr="00DD7726">
        <w:rPr>
          <w:rFonts w:ascii="Times New Roman" w:hAnsi="Times New Roman" w:cs="Times New Roman"/>
        </w:rPr>
        <w:t xml:space="preserve"> suggest exploring new and innovative features in the future. These improvements can keep the project relevant and aligned with changing user needs and industry advancements</w:t>
      </w:r>
      <w:r w:rsidR="00983B02" w:rsidRPr="00277A08">
        <w:rPr>
          <w:rFonts w:ascii="Times New Roman" w:hAnsi="Times New Roman" w:cs="Times New Roman"/>
        </w:rPr>
        <w:t>.</w:t>
      </w:r>
    </w:p>
    <w:p w14:paraId="6255E5A7" w14:textId="77777777" w:rsidR="00983B02" w:rsidRPr="00277A08" w:rsidRDefault="00983B02" w:rsidP="00983B02">
      <w:pPr>
        <w:pStyle w:val="ListParagraph"/>
        <w:autoSpaceDE w:val="0"/>
        <w:autoSpaceDN w:val="0"/>
        <w:adjustRightInd w:val="0"/>
        <w:spacing w:after="0"/>
        <w:ind w:left="0"/>
        <w:rPr>
          <w:rFonts w:ascii="Times New Roman" w:hAnsi="Times New Roman" w:cs="Times New Roman"/>
        </w:rPr>
      </w:pPr>
    </w:p>
    <w:p w14:paraId="14581721" w14:textId="4A7D633E" w:rsidR="00983B02" w:rsidRDefault="00983B02"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ins w:id="15" w:author="Richard Emmanuel" w:date="2023-10-12T03:19:00Z"/>
          <w:rFonts w:ascii="Times New Roman" w:hAnsi="Times New Roman" w:cs="Times New Roman"/>
          <w:b/>
        </w:rPr>
      </w:pPr>
      <w:r w:rsidRPr="00277A08">
        <w:rPr>
          <w:rFonts w:ascii="Times New Roman" w:hAnsi="Times New Roman" w:cs="Times New Roman"/>
          <w:b/>
        </w:rPr>
        <w:t>Research Gap</w:t>
      </w:r>
    </w:p>
    <w:p w14:paraId="62D06FCE" w14:textId="3DAFC6B1" w:rsidR="00752362" w:rsidRPr="00277A08" w:rsidRDefault="00752362"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752362">
        <w:rPr>
          <w:rFonts w:ascii="Times New Roman" w:hAnsi="Times New Roman" w:cs="Times New Roman"/>
        </w:rPr>
        <w:t>One notable research gap in this study is the lack of exploration of platform-specific challenges and compatibility issues</w:t>
      </w:r>
    </w:p>
    <w:p w14:paraId="3C864BBF" w14:textId="664A3E7E" w:rsidR="00983B02" w:rsidRDefault="00983B02" w:rsidP="00983B02">
      <w:pPr>
        <w:rPr>
          <w:rFonts w:ascii="Times New Roman" w:hAnsi="Times New Roman" w:cs="Times New Roman"/>
          <w:sz w:val="24"/>
          <w:szCs w:val="24"/>
        </w:rPr>
      </w:pPr>
    </w:p>
    <w:p w14:paraId="1194D337" w14:textId="77777777" w:rsidR="00752362" w:rsidRDefault="00752362" w:rsidP="00D55F3A">
      <w:pPr>
        <w:autoSpaceDE w:val="0"/>
        <w:autoSpaceDN w:val="0"/>
        <w:adjustRightInd w:val="0"/>
        <w:spacing w:after="0"/>
        <w:rPr>
          <w:ins w:id="16" w:author="Richard Emmanuel" w:date="2023-10-12T03:20:00Z"/>
          <w:rFonts w:ascii="Times New Roman" w:hAnsi="Times New Roman" w:cs="Times New Roman"/>
          <w:sz w:val="24"/>
          <w:szCs w:val="24"/>
        </w:rPr>
      </w:pPr>
    </w:p>
    <w:p w14:paraId="0740279D" w14:textId="2E29B86C" w:rsidR="00D55F3A" w:rsidRDefault="00D55F3A" w:rsidP="00D55F3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Article Title: </w:t>
      </w:r>
      <w:r w:rsidRPr="003C4895">
        <w:rPr>
          <w:rFonts w:ascii="Times New Roman" w:hAnsi="Times New Roman" w:cs="Times New Roman"/>
          <w:sz w:val="24"/>
          <w:szCs w:val="24"/>
        </w:rPr>
        <w:t>Online Event Management System</w:t>
      </w:r>
    </w:p>
    <w:p w14:paraId="67BA8BA9" w14:textId="6EA4CD57" w:rsidR="00D55F3A" w:rsidRDefault="00D55F3A" w:rsidP="00D55F3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Authors: </w:t>
      </w:r>
      <w:r w:rsidRPr="003C4895">
        <w:rPr>
          <w:rFonts w:ascii="Times New Roman" w:hAnsi="Times New Roman" w:cs="Times New Roman"/>
          <w:sz w:val="24"/>
          <w:szCs w:val="24"/>
        </w:rPr>
        <w:t>Mohana</w:t>
      </w:r>
      <w:r>
        <w:rPr>
          <w:rFonts w:ascii="Times New Roman" w:hAnsi="Times New Roman" w:cs="Times New Roman"/>
          <w:sz w:val="24"/>
          <w:szCs w:val="24"/>
        </w:rPr>
        <w:t xml:space="preserve">, S., &amp; </w:t>
      </w:r>
      <w:r w:rsidRPr="003C4895">
        <w:rPr>
          <w:rFonts w:ascii="Times New Roman" w:hAnsi="Times New Roman" w:cs="Times New Roman"/>
          <w:sz w:val="24"/>
          <w:szCs w:val="24"/>
        </w:rPr>
        <w:t>Anbumani</w:t>
      </w:r>
      <w:r>
        <w:rPr>
          <w:rFonts w:ascii="Times New Roman" w:hAnsi="Times New Roman" w:cs="Times New Roman"/>
          <w:sz w:val="24"/>
          <w:szCs w:val="24"/>
        </w:rPr>
        <w:t>, P</w:t>
      </w:r>
      <w:r w:rsidRPr="004F139C">
        <w:rPr>
          <w:rFonts w:ascii="Times New Roman" w:hAnsi="Times New Roman" w:cs="Times New Roman"/>
          <w:sz w:val="24"/>
          <w:szCs w:val="24"/>
        </w:rPr>
        <w:t>.</w:t>
      </w:r>
      <w:r w:rsidR="007C1434">
        <w:rPr>
          <w:rFonts w:ascii="Times New Roman" w:hAnsi="Times New Roman" w:cs="Times New Roman"/>
          <w:sz w:val="24"/>
          <w:szCs w:val="24"/>
        </w:rPr>
        <w:t xml:space="preserve"> (2022)</w:t>
      </w:r>
    </w:p>
    <w:p w14:paraId="7AA1500D" w14:textId="77777777" w:rsidR="00D55F3A" w:rsidRDefault="00D55F3A" w:rsidP="00D55F3A">
      <w:pPr>
        <w:autoSpaceDE w:val="0"/>
        <w:autoSpaceDN w:val="0"/>
        <w:adjustRightInd w:val="0"/>
        <w:spacing w:after="0"/>
        <w:rPr>
          <w:rFonts w:ascii="Times New Roman" w:hAnsi="Times New Roman" w:cs="Times New Roman"/>
          <w:sz w:val="24"/>
          <w:szCs w:val="24"/>
        </w:rPr>
      </w:pPr>
    </w:p>
    <w:p w14:paraId="7A8CD22E" w14:textId="77777777" w:rsidR="00D55F3A" w:rsidRPr="00E22518" w:rsidRDefault="00D55F3A" w:rsidP="00D55F3A">
      <w:pPr>
        <w:autoSpaceDE w:val="0"/>
        <w:autoSpaceDN w:val="0"/>
        <w:adjustRightInd w:val="0"/>
        <w:spacing w:after="0"/>
        <w:rPr>
          <w:rFonts w:ascii="Times New Roman" w:hAnsi="Times New Roman" w:cs="Times New Roman"/>
          <w:sz w:val="24"/>
          <w:szCs w:val="24"/>
        </w:rPr>
      </w:pPr>
      <w:r w:rsidRPr="00277A08">
        <w:rPr>
          <w:rFonts w:ascii="Times New Roman" w:hAnsi="Times New Roman" w:cs="Times New Roman"/>
          <w:b/>
        </w:rPr>
        <w:t>Summary of the work</w:t>
      </w:r>
    </w:p>
    <w:p w14:paraId="076839EE" w14:textId="79FE080B" w:rsidR="00D55F3A" w:rsidRPr="00277A08" w:rsidRDefault="00D55F3A"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 xml:space="preserve">This </w:t>
      </w:r>
      <w:r>
        <w:rPr>
          <w:rFonts w:ascii="Times New Roman" w:hAnsi="Times New Roman" w:cs="Times New Roman"/>
        </w:rPr>
        <w:t>research</w:t>
      </w:r>
      <w:r w:rsidRPr="00B94E0E">
        <w:rPr>
          <w:rFonts w:ascii="Times New Roman" w:hAnsi="Times New Roman" w:cs="Times New Roman"/>
        </w:rPr>
        <w:t xml:space="preserve"> </w:t>
      </w:r>
      <w:r w:rsidR="008C1443" w:rsidRPr="008C1443">
        <w:rPr>
          <w:rFonts w:ascii="Times New Roman" w:hAnsi="Times New Roman" w:cs="Times New Roman"/>
        </w:rPr>
        <w:t>aims to address the evolving needs of clients in an increasingly digital world by developing an Online Event Management System. With the pervasive growth of technology, the project seeks to transition event planning and management into the online realm to better engage clients who are frequently on the move. The primary objectives include analyzing the current management practices employed by event planners and identifying the essential system requirements necessary for the design and implementation of an effective Online Event Management System</w:t>
      </w:r>
      <w:r w:rsidRPr="00B94E0E">
        <w:rPr>
          <w:rFonts w:ascii="Times New Roman" w:hAnsi="Times New Roman" w:cs="Times New Roman"/>
        </w:rPr>
        <w:t>.</w:t>
      </w:r>
    </w:p>
    <w:p w14:paraId="448325D2" w14:textId="77777777" w:rsidR="00D55F3A" w:rsidRPr="00277A08" w:rsidRDefault="00D55F3A" w:rsidP="00D55F3A">
      <w:pPr>
        <w:autoSpaceDE w:val="0"/>
        <w:autoSpaceDN w:val="0"/>
        <w:adjustRightInd w:val="0"/>
        <w:spacing w:after="0"/>
        <w:rPr>
          <w:rFonts w:ascii="Times New Roman" w:hAnsi="Times New Roman" w:cs="Times New Roman"/>
        </w:rPr>
      </w:pPr>
    </w:p>
    <w:p w14:paraId="764EB244" w14:textId="77777777" w:rsidR="00D55F3A" w:rsidRPr="00277A08" w:rsidRDefault="00D55F3A" w:rsidP="00D55F3A">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4419D7C2" w14:textId="1DF14C2F" w:rsidR="00D55F3A" w:rsidRPr="00277A08" w:rsidRDefault="00854D34" w:rsidP="00D55F3A">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854D34">
        <w:rPr>
          <w:rFonts w:ascii="Times New Roman" w:hAnsi="Times New Roman" w:cs="Times New Roman"/>
        </w:rPr>
        <w:t>The methodology involves using several technologies, including GPS, Android, XAMPP, PHP, and MySQL. GPS for location-based services, Android as the development platform, XAMPP as the local environment, PHP for server-side scripting, and MySQL for data management. These technologies are combined to create the event management application on Android</w:t>
      </w:r>
      <w:r w:rsidR="00D55F3A" w:rsidRPr="000C44A9">
        <w:rPr>
          <w:rFonts w:ascii="Times New Roman" w:hAnsi="Times New Roman" w:cs="Times New Roman"/>
        </w:rPr>
        <w:t>.</w:t>
      </w:r>
    </w:p>
    <w:p w14:paraId="2E770D76" w14:textId="77777777" w:rsidR="00D55F3A" w:rsidRPr="00277A08" w:rsidRDefault="00D55F3A" w:rsidP="00D55F3A">
      <w:pPr>
        <w:autoSpaceDE w:val="0"/>
        <w:autoSpaceDN w:val="0"/>
        <w:adjustRightInd w:val="0"/>
        <w:spacing w:after="0"/>
        <w:rPr>
          <w:rFonts w:ascii="Times New Roman" w:hAnsi="Times New Roman" w:cs="Times New Roman"/>
        </w:rPr>
      </w:pPr>
    </w:p>
    <w:p w14:paraId="284C357F" w14:textId="77777777" w:rsidR="00D55F3A" w:rsidRPr="00724CE6" w:rsidRDefault="00D55F3A"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b/>
        </w:rPr>
        <w:t>Recommendation</w:t>
      </w:r>
    </w:p>
    <w:p w14:paraId="0EAD0382" w14:textId="1398C562" w:rsidR="00D55F3A" w:rsidRPr="00277A08" w:rsidRDefault="00596D50"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596D50">
        <w:rPr>
          <w:rFonts w:ascii="Times New Roman" w:hAnsi="Times New Roman" w:cs="Times New Roman"/>
        </w:rPr>
        <w:t>This online event management system offers unique features and can be applied to different settings and event scales, including smaller local events often overlooked by existing systems. To fully realize its potential, it's advisable to explore diverse implementation possibilities and adapt the system to various event scenarios, ensuring its relevance and effectiveness in today's digital ag</w:t>
      </w:r>
      <w:r>
        <w:rPr>
          <w:rFonts w:ascii="Times New Roman" w:hAnsi="Times New Roman" w:cs="Times New Roman"/>
        </w:rPr>
        <w:t>e</w:t>
      </w:r>
      <w:r w:rsidR="00D55F3A" w:rsidRPr="00277A08">
        <w:rPr>
          <w:rFonts w:ascii="Times New Roman" w:hAnsi="Times New Roman" w:cs="Times New Roman"/>
        </w:rPr>
        <w:t>.</w:t>
      </w:r>
    </w:p>
    <w:p w14:paraId="1E6C58D0" w14:textId="77777777" w:rsidR="00D55F3A" w:rsidRPr="00277A08" w:rsidRDefault="00D55F3A" w:rsidP="00D55F3A">
      <w:pPr>
        <w:pStyle w:val="ListParagraph"/>
        <w:autoSpaceDE w:val="0"/>
        <w:autoSpaceDN w:val="0"/>
        <w:adjustRightInd w:val="0"/>
        <w:spacing w:after="0"/>
        <w:ind w:left="0"/>
        <w:rPr>
          <w:rFonts w:ascii="Times New Roman" w:hAnsi="Times New Roman" w:cs="Times New Roman"/>
        </w:rPr>
      </w:pPr>
    </w:p>
    <w:p w14:paraId="3D97DB16" w14:textId="3F31AF1D" w:rsidR="00D55F3A" w:rsidRPr="00277A08" w:rsidRDefault="00D55F3A"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Research Gap</w:t>
      </w:r>
    </w:p>
    <w:p w14:paraId="05BCA553" w14:textId="060E9E5F" w:rsidR="00D55F3A" w:rsidRPr="00277A08" w:rsidRDefault="00056881"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056881">
        <w:rPr>
          <w:rFonts w:ascii="Times New Roman" w:hAnsi="Times New Roman" w:cs="Times New Roman"/>
        </w:rPr>
        <w:t>The research gap is that the Online Event Management System (OEMS) lacks a comprehensive exploration of its adaptability to different event types. While OEMS caters to various events, the paper doesn't detail how it customizes processes for specific event categories. Further research is needed to understand how OEMS can offer tailored solutions for diverse event needs.</w:t>
      </w:r>
    </w:p>
    <w:p w14:paraId="311F1BD3" w14:textId="77777777" w:rsidR="00D55F3A" w:rsidRDefault="00D55F3A" w:rsidP="00D55F3A">
      <w:pPr>
        <w:rPr>
          <w:rFonts w:ascii="Times New Roman" w:hAnsi="Times New Roman" w:cs="Times New Roman"/>
          <w:sz w:val="24"/>
          <w:szCs w:val="24"/>
        </w:rPr>
      </w:pPr>
    </w:p>
    <w:p w14:paraId="1FBE6774" w14:textId="77777777" w:rsidR="00056881" w:rsidRDefault="00056881" w:rsidP="00376AF3">
      <w:pPr>
        <w:rPr>
          <w:rFonts w:ascii="Times New Roman" w:hAnsi="Times New Roman" w:cs="Times New Roman"/>
          <w:sz w:val="24"/>
          <w:szCs w:val="24"/>
        </w:rPr>
      </w:pPr>
    </w:p>
    <w:p w14:paraId="46A83D51" w14:textId="77777777" w:rsidR="00056881" w:rsidRDefault="00056881" w:rsidP="00376AF3">
      <w:pPr>
        <w:rPr>
          <w:rFonts w:ascii="Times New Roman" w:hAnsi="Times New Roman" w:cs="Times New Roman"/>
          <w:sz w:val="24"/>
          <w:szCs w:val="24"/>
        </w:rPr>
      </w:pPr>
    </w:p>
    <w:p w14:paraId="159011FB" w14:textId="6693942C" w:rsidR="00376AF3" w:rsidRPr="00021F6D" w:rsidRDefault="00376AF3" w:rsidP="00376AF3">
      <w:pPr>
        <w:rPr>
          <w:rFonts w:ascii="Times New Roman" w:hAnsi="Times New Roman" w:cs="Times New Roman"/>
          <w:b/>
          <w:sz w:val="24"/>
          <w:szCs w:val="24"/>
        </w:rPr>
      </w:pPr>
      <w:r w:rsidRPr="00021F6D">
        <w:rPr>
          <w:rFonts w:ascii="Times New Roman" w:hAnsi="Times New Roman" w:cs="Times New Roman"/>
          <w:b/>
          <w:sz w:val="24"/>
          <w:szCs w:val="24"/>
        </w:rPr>
        <w:lastRenderedPageBreak/>
        <w:t>3.1</w:t>
      </w:r>
      <w:r w:rsidRPr="00021F6D">
        <w:rPr>
          <w:rFonts w:ascii="Times New Roman" w:hAnsi="Times New Roman" w:cs="Times New Roman"/>
          <w:b/>
          <w:sz w:val="24"/>
          <w:szCs w:val="24"/>
        </w:rPr>
        <w:tab/>
      </w:r>
      <w:r w:rsidR="00900BD3">
        <w:rPr>
          <w:rFonts w:ascii="Times New Roman" w:hAnsi="Times New Roman" w:cs="Times New Roman"/>
          <w:b/>
          <w:sz w:val="24"/>
          <w:szCs w:val="24"/>
        </w:rPr>
        <w:t xml:space="preserve">Proposed </w:t>
      </w:r>
      <w:r w:rsidR="00900BD3" w:rsidRPr="00021F6D">
        <w:rPr>
          <w:rFonts w:ascii="Times New Roman" w:hAnsi="Times New Roman" w:cs="Times New Roman"/>
          <w:b/>
          <w:sz w:val="24"/>
          <w:szCs w:val="24"/>
        </w:rPr>
        <w:t>Methodology</w:t>
      </w:r>
    </w:p>
    <w:p w14:paraId="530E7A10" w14:textId="77777777" w:rsidR="00376AF3" w:rsidRPr="00493EC6" w:rsidRDefault="00376AF3" w:rsidP="00376AF3">
      <w:pPr>
        <w:rPr>
          <w:rFonts w:ascii="Times New Roman" w:hAnsi="Times New Roman" w:cs="Times New Roman"/>
          <w:bCs/>
          <w:color w:val="000000" w:themeColor="text1"/>
          <w:sz w:val="24"/>
          <w:szCs w:val="24"/>
        </w:rPr>
      </w:pPr>
      <w:r w:rsidRPr="00021F6D">
        <w:rPr>
          <w:rFonts w:ascii="Times New Roman" w:hAnsi="Times New Roman" w:cs="Times New Roman"/>
          <w:bCs/>
          <w:sz w:val="24"/>
          <w:szCs w:val="24"/>
        </w:rPr>
        <w:t xml:space="preserve">A comprehensive inquiry such as this is used in the research technique to unearth new facts or information about the current system. The research method used in this study </w:t>
      </w:r>
      <w:r>
        <w:rPr>
          <w:rFonts w:ascii="Times New Roman" w:hAnsi="Times New Roman" w:cs="Times New Roman"/>
          <w:bCs/>
          <w:sz w:val="24"/>
          <w:szCs w:val="24"/>
        </w:rPr>
        <w:t xml:space="preserve">is the </w:t>
      </w:r>
      <w:r w:rsidRPr="00493EC6">
        <w:rPr>
          <w:rFonts w:ascii="Times New Roman" w:hAnsi="Times New Roman" w:cs="Times New Roman"/>
          <w:bCs/>
          <w:color w:val="000000" w:themeColor="text1"/>
          <w:sz w:val="24"/>
          <w:szCs w:val="24"/>
        </w:rPr>
        <w:t>primary and secondary source of data collection.</w:t>
      </w:r>
    </w:p>
    <w:p w14:paraId="1865309B" w14:textId="77777777" w:rsidR="00376AF3" w:rsidRPr="00493EC6" w:rsidRDefault="00376AF3" w:rsidP="00376AF3">
      <w:pPr>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7D066F77" w14:textId="77777777" w:rsidR="00376AF3" w:rsidRDefault="00376AF3" w:rsidP="00376AF3">
      <w:pPr>
        <w:spacing w:before="240" w:after="0"/>
        <w:rPr>
          <w:rFonts w:ascii="Times New Roman" w:hAnsi="Times New Roman" w:cs="Times New Roman"/>
          <w:bCs/>
          <w:color w:val="000000" w:themeColor="text1"/>
          <w:sz w:val="24"/>
          <w:szCs w:val="24"/>
        </w:rPr>
      </w:pPr>
      <w:r w:rsidRPr="006B7637">
        <w:rPr>
          <w:rFonts w:ascii="Times New Roman" w:hAnsi="Times New Roman" w:cs="Times New Roman"/>
          <w:bCs/>
          <w:color w:val="000000" w:themeColor="text1"/>
          <w:sz w:val="24"/>
          <w:szCs w:val="24"/>
        </w:rPr>
        <w:t xml:space="preserve">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w:t>
      </w:r>
      <w:r>
        <w:rPr>
          <w:rFonts w:ascii="Times New Roman" w:hAnsi="Times New Roman" w:cs="Times New Roman"/>
          <w:bCs/>
          <w:color w:val="000000" w:themeColor="text1"/>
          <w:sz w:val="24"/>
          <w:szCs w:val="24"/>
        </w:rPr>
        <w:t xml:space="preserve">the </w:t>
      </w:r>
      <w:r w:rsidRPr="006B7637">
        <w:rPr>
          <w:rFonts w:ascii="Times New Roman" w:hAnsi="Times New Roman" w:cs="Times New Roman"/>
          <w:bCs/>
          <w:color w:val="000000" w:themeColor="text1"/>
          <w:sz w:val="24"/>
          <w:szCs w:val="24"/>
        </w:rPr>
        <w:t>criteria. Interviews and observations were used as primary source data collection strategies.</w:t>
      </w:r>
    </w:p>
    <w:p w14:paraId="7AEF1B2B" w14:textId="77777777" w:rsidR="00376AF3" w:rsidRPr="00D9610F" w:rsidRDefault="00376AF3" w:rsidP="00376AF3">
      <w:pPr>
        <w:spacing w:before="240" w:after="0"/>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41F23309" w14:textId="77777777" w:rsidR="00376AF3" w:rsidRDefault="00376AF3" w:rsidP="00376AF3">
      <w:pPr>
        <w:rPr>
          <w:rFonts w:ascii="Times New Roman" w:eastAsia="Times New Roman" w:hAnsi="Times New Roman" w:cs="Times New Roman"/>
          <w:sz w:val="24"/>
          <w:szCs w:val="24"/>
        </w:rPr>
      </w:pPr>
      <w:r w:rsidRPr="006B7637">
        <w:rPr>
          <w:rFonts w:ascii="Times New Roman" w:eastAsia="Times New Roman" w:hAnsi="Times New Roman" w:cs="Times New Roman"/>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p>
    <w:p w14:paraId="3F9F83D8" w14:textId="4FEF8A61" w:rsidR="00A94DB2" w:rsidRPr="004660B0" w:rsidRDefault="00A94DB2" w:rsidP="00A94DB2">
      <w:pPr>
        <w:jc w:val="left"/>
        <w:rPr>
          <w:rFonts w:ascii="Times New Roman" w:hAnsi="Times New Roman" w:cs="Times New Roman"/>
          <w:b/>
          <w:bCs/>
          <w:sz w:val="24"/>
          <w:szCs w:val="24"/>
        </w:rPr>
      </w:pPr>
      <w:r>
        <w:rPr>
          <w:rFonts w:ascii="Times New Roman" w:hAnsi="Times New Roman" w:cs="Times New Roman"/>
          <w:b/>
          <w:bCs/>
          <w:sz w:val="24"/>
          <w:szCs w:val="24"/>
        </w:rPr>
        <w:t>3</w:t>
      </w:r>
      <w:r w:rsidRPr="004660B0">
        <w:rPr>
          <w:rFonts w:ascii="Times New Roman" w:hAnsi="Times New Roman" w:cs="Times New Roman"/>
          <w:b/>
          <w:bCs/>
          <w:sz w:val="24"/>
          <w:szCs w:val="24"/>
        </w:rPr>
        <w:t>.</w:t>
      </w:r>
      <w:r w:rsidR="00376AF3">
        <w:rPr>
          <w:rFonts w:ascii="Times New Roman" w:hAnsi="Times New Roman" w:cs="Times New Roman"/>
          <w:b/>
          <w:bCs/>
          <w:sz w:val="24"/>
          <w:szCs w:val="24"/>
        </w:rPr>
        <w:t>2</w:t>
      </w:r>
      <w:r>
        <w:rPr>
          <w:rFonts w:ascii="Times New Roman" w:hAnsi="Times New Roman" w:cs="Times New Roman"/>
          <w:b/>
          <w:bCs/>
          <w:sz w:val="24"/>
          <w:szCs w:val="24"/>
        </w:rPr>
        <w:tab/>
      </w:r>
      <w:r w:rsidR="00900BD3">
        <w:rPr>
          <w:rFonts w:ascii="Times New Roman" w:hAnsi="Times New Roman" w:cs="Times New Roman"/>
          <w:b/>
          <w:bCs/>
          <w:sz w:val="24"/>
          <w:szCs w:val="24"/>
        </w:rPr>
        <w:t>Choice of Programming Language</w:t>
      </w:r>
    </w:p>
    <w:p w14:paraId="2E4E4D95" w14:textId="3B276F71" w:rsidR="00056881" w:rsidRDefault="00113D7D" w:rsidP="00056273">
      <w:pPr>
        <w:rPr>
          <w:rFonts w:ascii="Times New Roman" w:hAnsi="Times New Roman" w:cs="Times New Roman"/>
          <w:sz w:val="24"/>
          <w:szCs w:val="24"/>
        </w:rPr>
      </w:pPr>
      <w:r w:rsidRPr="00113D7D">
        <w:rPr>
          <w:rFonts w:ascii="Times New Roman" w:hAnsi="Times New Roman" w:cs="Times New Roman"/>
          <w:sz w:val="24"/>
          <w:szCs w:val="24"/>
        </w:rPr>
        <w:t xml:space="preserve">The proposed design will be implemented using </w:t>
      </w:r>
      <w:r w:rsidR="001C7E79">
        <w:rPr>
          <w:rFonts w:ascii="Times New Roman" w:hAnsi="Times New Roman" w:cs="Times New Roman"/>
          <w:sz w:val="24"/>
          <w:szCs w:val="24"/>
        </w:rPr>
        <w:t>Flutter</w:t>
      </w:r>
      <w:r w:rsidRPr="00113D7D">
        <w:rPr>
          <w:rFonts w:ascii="Times New Roman" w:hAnsi="Times New Roman" w:cs="Times New Roman"/>
          <w:sz w:val="24"/>
          <w:szCs w:val="24"/>
        </w:rPr>
        <w:t xml:space="preserve"> for its user interface (frontend) while </w:t>
      </w:r>
      <w:r w:rsidR="00FC63A0">
        <w:rPr>
          <w:rFonts w:ascii="Times New Roman" w:hAnsi="Times New Roman" w:cs="Times New Roman"/>
          <w:sz w:val="24"/>
          <w:szCs w:val="24"/>
        </w:rPr>
        <w:t xml:space="preserve">the </w:t>
      </w:r>
      <w:r w:rsidR="00752362">
        <w:rPr>
          <w:rFonts w:ascii="Times New Roman" w:hAnsi="Times New Roman" w:cs="Times New Roman"/>
          <w:sz w:val="24"/>
          <w:szCs w:val="24"/>
        </w:rPr>
        <w:t>backend logic</w:t>
      </w:r>
      <w:r w:rsidR="00752362">
        <w:rPr>
          <w:rFonts w:ascii="Times New Roman" w:hAnsi="Times New Roman" w:cs="Times New Roman"/>
          <w:sz w:val="24"/>
          <w:szCs w:val="24"/>
        </w:rPr>
        <w:t xml:space="preserve"> </w:t>
      </w:r>
      <w:r w:rsidR="00FC63A0">
        <w:rPr>
          <w:rFonts w:ascii="Times New Roman" w:hAnsi="Times New Roman" w:cs="Times New Roman"/>
          <w:sz w:val="24"/>
          <w:szCs w:val="24"/>
        </w:rPr>
        <w:t>will be written in pure Dart</w:t>
      </w:r>
      <w:r w:rsidRPr="00113D7D">
        <w:rPr>
          <w:rFonts w:ascii="Times New Roman" w:hAnsi="Times New Roman" w:cs="Times New Roman"/>
          <w:sz w:val="24"/>
          <w:szCs w:val="24"/>
        </w:rPr>
        <w:t xml:space="preserve">, </w:t>
      </w:r>
      <w:r w:rsidR="00FC2760">
        <w:rPr>
          <w:rFonts w:ascii="Times New Roman" w:hAnsi="Times New Roman" w:cs="Times New Roman"/>
          <w:sz w:val="24"/>
        </w:rPr>
        <w:t xml:space="preserve">Firebase </w:t>
      </w:r>
      <w:r w:rsidRPr="00113D7D">
        <w:rPr>
          <w:rFonts w:ascii="Times New Roman" w:hAnsi="Times New Roman" w:cs="Times New Roman"/>
          <w:sz w:val="24"/>
          <w:szCs w:val="24"/>
        </w:rPr>
        <w:t>will be used for its database</w:t>
      </w:r>
      <w:r>
        <w:rPr>
          <w:rFonts w:ascii="Times New Roman" w:hAnsi="Times New Roman" w:cs="Times New Roman"/>
          <w:sz w:val="24"/>
          <w:szCs w:val="24"/>
        </w:rPr>
        <w:t xml:space="preserve"> due to its </w:t>
      </w:r>
      <w:r w:rsidR="00FC2760">
        <w:rPr>
          <w:rFonts w:ascii="Times New Roman" w:hAnsi="Times New Roman" w:cs="Times New Roman"/>
          <w:sz w:val="24"/>
          <w:szCs w:val="24"/>
        </w:rPr>
        <w:t>simplicity, speed, and real-time feature</w:t>
      </w:r>
      <w:r>
        <w:rPr>
          <w:rFonts w:ascii="Times New Roman" w:hAnsi="Times New Roman" w:cs="Times New Roman"/>
          <w:sz w:val="24"/>
          <w:szCs w:val="24"/>
        </w:rPr>
        <w:t>,</w:t>
      </w:r>
      <w:r w:rsidRPr="00113D7D">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13D7D">
        <w:rPr>
          <w:rFonts w:ascii="Times New Roman" w:hAnsi="Times New Roman" w:cs="Times New Roman"/>
          <w:sz w:val="24"/>
          <w:szCs w:val="24"/>
        </w:rPr>
        <w:t>combination of the above modern technology forms the technology for this research work.</w:t>
      </w:r>
    </w:p>
    <w:p w14:paraId="000445DD" w14:textId="77777777" w:rsidR="00056881" w:rsidRDefault="00056881">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72D361AD" w14:textId="6C3B8A47" w:rsidR="004660B0" w:rsidRPr="00A4198B" w:rsidRDefault="00346610" w:rsidP="004660B0">
      <w:pPr>
        <w:jc w:val="left"/>
        <w:rPr>
          <w:rFonts w:ascii="Times New Roman" w:hAnsi="Times New Roman" w:cs="Times New Roman"/>
          <w:b/>
          <w:bCs/>
          <w:sz w:val="24"/>
          <w:szCs w:val="24"/>
        </w:rPr>
      </w:pPr>
      <w:r w:rsidRPr="00A4198B">
        <w:rPr>
          <w:rFonts w:ascii="Times New Roman" w:hAnsi="Times New Roman" w:cs="Times New Roman"/>
          <w:b/>
          <w:bCs/>
          <w:sz w:val="24"/>
          <w:szCs w:val="24"/>
        </w:rPr>
        <w:lastRenderedPageBreak/>
        <w:t>REFERENCES</w:t>
      </w:r>
    </w:p>
    <w:p w14:paraId="11C6AF35" w14:textId="77777777" w:rsidR="003D7192" w:rsidRDefault="006861EA" w:rsidP="00191ECF">
      <w:pPr>
        <w:rPr>
          <w:rFonts w:ascii="Times New Roman" w:hAnsi="Times New Roman" w:cs="Times New Roman"/>
          <w:sz w:val="24"/>
          <w:szCs w:val="24"/>
        </w:rPr>
      </w:pPr>
      <w:r w:rsidRPr="006861EA">
        <w:rPr>
          <w:rFonts w:ascii="Times New Roman" w:hAnsi="Times New Roman" w:cs="Times New Roman"/>
          <w:sz w:val="24"/>
          <w:szCs w:val="24"/>
        </w:rPr>
        <w:t xml:space="preserve">Navamani, M.C. (2023). EVENT MANAGEMENT SYSTEM. International Scientific Journal of </w:t>
      </w:r>
    </w:p>
    <w:p w14:paraId="4347B4FB" w14:textId="11EB7A7C" w:rsidR="00A56B5D" w:rsidRDefault="006861EA" w:rsidP="00191ECF">
      <w:pPr>
        <w:ind w:firstLine="720"/>
        <w:rPr>
          <w:rFonts w:ascii="Times New Roman" w:hAnsi="Times New Roman" w:cs="Times New Roman"/>
          <w:sz w:val="24"/>
          <w:szCs w:val="24"/>
        </w:rPr>
      </w:pPr>
      <w:r w:rsidRPr="006861EA">
        <w:rPr>
          <w:rFonts w:ascii="Times New Roman" w:hAnsi="Times New Roman" w:cs="Times New Roman"/>
          <w:sz w:val="24"/>
          <w:szCs w:val="24"/>
        </w:rPr>
        <w:t>Engineering and Management.</w:t>
      </w:r>
    </w:p>
    <w:p w14:paraId="78BB5C31" w14:textId="77777777" w:rsidR="00FD6805" w:rsidRDefault="00FD6805" w:rsidP="00191ECF">
      <w:pPr>
        <w:rPr>
          <w:rFonts w:ascii="Times New Roman" w:hAnsi="Times New Roman" w:cs="Times New Roman"/>
          <w:sz w:val="24"/>
          <w:szCs w:val="24"/>
        </w:rPr>
      </w:pPr>
      <w:r w:rsidRPr="007B2B6E">
        <w:rPr>
          <w:rFonts w:ascii="Times New Roman" w:hAnsi="Times New Roman" w:cs="Times New Roman"/>
          <w:sz w:val="24"/>
          <w:szCs w:val="24"/>
        </w:rPr>
        <w:t>Nirupama</w:t>
      </w:r>
      <w:r>
        <w:rPr>
          <w:rFonts w:ascii="Times New Roman" w:hAnsi="Times New Roman" w:cs="Times New Roman"/>
          <w:sz w:val="24"/>
          <w:szCs w:val="24"/>
        </w:rPr>
        <w:t>,</w:t>
      </w:r>
      <w:r w:rsidRPr="007B2B6E">
        <w:rPr>
          <w:rFonts w:ascii="Times New Roman" w:hAnsi="Times New Roman" w:cs="Times New Roman"/>
          <w:sz w:val="24"/>
          <w:szCs w:val="24"/>
        </w:rPr>
        <w:t xml:space="preserve"> B</w:t>
      </w:r>
      <w:r>
        <w:rPr>
          <w:rFonts w:ascii="Times New Roman" w:hAnsi="Times New Roman" w:cs="Times New Roman"/>
          <w:sz w:val="24"/>
          <w:szCs w:val="24"/>
        </w:rPr>
        <w:t>., &amp;</w:t>
      </w:r>
      <w:r w:rsidRPr="007B2B6E">
        <w:rPr>
          <w:rFonts w:ascii="Times New Roman" w:hAnsi="Times New Roman" w:cs="Times New Roman"/>
          <w:sz w:val="24"/>
          <w:szCs w:val="24"/>
        </w:rPr>
        <w:t xml:space="preserve"> Mahitha</w:t>
      </w:r>
      <w:r>
        <w:rPr>
          <w:rFonts w:ascii="Times New Roman" w:hAnsi="Times New Roman" w:cs="Times New Roman"/>
          <w:sz w:val="24"/>
          <w:szCs w:val="24"/>
        </w:rPr>
        <w:t xml:space="preserve"> N</w:t>
      </w:r>
      <w:r w:rsidRPr="003B5202">
        <w:rPr>
          <w:rFonts w:ascii="Times New Roman" w:hAnsi="Times New Roman" w:cs="Times New Roman"/>
          <w:sz w:val="24"/>
          <w:szCs w:val="24"/>
        </w:rPr>
        <w:t>. (2023). College Event Management System. Inter</w:t>
      </w:r>
      <w:r>
        <w:rPr>
          <w:rFonts w:ascii="Times New Roman" w:hAnsi="Times New Roman" w:cs="Times New Roman"/>
          <w:sz w:val="24"/>
          <w:szCs w:val="24"/>
        </w:rPr>
        <w:t>na</w:t>
      </w:r>
      <w:r w:rsidRPr="003B5202">
        <w:rPr>
          <w:rFonts w:ascii="Times New Roman" w:hAnsi="Times New Roman" w:cs="Times New Roman"/>
          <w:sz w:val="24"/>
          <w:szCs w:val="24"/>
        </w:rPr>
        <w:t xml:space="preserve">tional Journal of </w:t>
      </w:r>
    </w:p>
    <w:p w14:paraId="46CCC50D" w14:textId="77777777" w:rsidR="00FD6805" w:rsidRPr="004660B0" w:rsidRDefault="00FD6805" w:rsidP="00191ECF">
      <w:pPr>
        <w:ind w:firstLine="720"/>
        <w:rPr>
          <w:rFonts w:ascii="Times New Roman" w:hAnsi="Times New Roman" w:cs="Times New Roman"/>
          <w:sz w:val="24"/>
          <w:szCs w:val="24"/>
        </w:rPr>
      </w:pPr>
      <w:r w:rsidRPr="003B5202">
        <w:rPr>
          <w:rFonts w:ascii="Times New Roman" w:hAnsi="Times New Roman" w:cs="Times New Roman"/>
          <w:sz w:val="24"/>
          <w:szCs w:val="24"/>
        </w:rPr>
        <w:t>Scientific Research</w:t>
      </w:r>
      <w:r>
        <w:rPr>
          <w:rFonts w:ascii="Times New Roman" w:hAnsi="Times New Roman" w:cs="Times New Roman"/>
          <w:sz w:val="24"/>
          <w:szCs w:val="24"/>
        </w:rPr>
        <w:t xml:space="preserve"> </w:t>
      </w:r>
      <w:r w:rsidRPr="003B5202">
        <w:rPr>
          <w:rFonts w:ascii="Times New Roman" w:hAnsi="Times New Roman" w:cs="Times New Roman"/>
          <w:sz w:val="24"/>
          <w:szCs w:val="24"/>
        </w:rPr>
        <w:t>in Engineering and Management.</w:t>
      </w:r>
    </w:p>
    <w:p w14:paraId="29F12E5D" w14:textId="77777777" w:rsidR="00C27813" w:rsidRPr="00C27813" w:rsidRDefault="00C27813" w:rsidP="00191ECF">
      <w:pPr>
        <w:spacing w:after="0"/>
        <w:ind w:left="720" w:hanging="720"/>
        <w:rPr>
          <w:rFonts w:ascii="Times New Roman" w:eastAsia="Times New Roman" w:hAnsi="Times New Roman" w:cs="Times New Roman"/>
          <w:sz w:val="24"/>
          <w:szCs w:val="24"/>
        </w:rPr>
      </w:pPr>
      <w:r w:rsidRPr="00C27813">
        <w:rPr>
          <w:rFonts w:ascii="Times New Roman" w:eastAsia="Times New Roman" w:hAnsi="Times New Roman" w:cs="Times New Roman"/>
          <w:sz w:val="24"/>
          <w:szCs w:val="24"/>
        </w:rPr>
        <w:t xml:space="preserve">Pilato, D. (2022, May 23). What does RSVP mean on an invitation? </w:t>
      </w:r>
      <w:r w:rsidRPr="00C27813">
        <w:rPr>
          <w:rFonts w:ascii="Times New Roman" w:eastAsia="Times New Roman" w:hAnsi="Times New Roman" w:cs="Times New Roman"/>
          <w:i/>
          <w:iCs/>
          <w:sz w:val="24"/>
          <w:szCs w:val="24"/>
        </w:rPr>
        <w:t>The Spruce</w:t>
      </w:r>
      <w:r w:rsidRPr="00C27813">
        <w:rPr>
          <w:rFonts w:ascii="Times New Roman" w:eastAsia="Times New Roman" w:hAnsi="Times New Roman" w:cs="Times New Roman"/>
          <w:sz w:val="24"/>
          <w:szCs w:val="24"/>
        </w:rPr>
        <w:t>. https://www.thespruce.com/what-does-rsvp-mean-on-invitations-1196806</w:t>
      </w:r>
    </w:p>
    <w:p w14:paraId="36BCF7E9" w14:textId="77777777" w:rsidR="003D7192" w:rsidRDefault="00F34DB3" w:rsidP="00191ECF">
      <w:pPr>
        <w:rPr>
          <w:rFonts w:ascii="Times New Roman" w:hAnsi="Times New Roman" w:cs="Times New Roman"/>
          <w:sz w:val="24"/>
          <w:szCs w:val="24"/>
        </w:rPr>
      </w:pPr>
      <w:r w:rsidRPr="00F34DB3">
        <w:rPr>
          <w:rFonts w:ascii="Times New Roman" w:hAnsi="Times New Roman" w:cs="Times New Roman"/>
          <w:sz w:val="24"/>
          <w:szCs w:val="24"/>
        </w:rPr>
        <w:t xml:space="preserve">Pansare, A., Patil, A., Patil, N., Patil, Y., &amp; Bhonde, Mrs. A. (2023). Smart College Event </w:t>
      </w:r>
    </w:p>
    <w:p w14:paraId="362BF2BF" w14:textId="0E3C34A9" w:rsidR="00F34DB3" w:rsidRDefault="00F34DB3" w:rsidP="00191ECF">
      <w:pPr>
        <w:ind w:left="720"/>
        <w:rPr>
          <w:rFonts w:ascii="Times New Roman" w:hAnsi="Times New Roman" w:cs="Times New Roman"/>
          <w:sz w:val="24"/>
          <w:szCs w:val="24"/>
        </w:rPr>
      </w:pPr>
      <w:r w:rsidRPr="00F34DB3">
        <w:rPr>
          <w:rFonts w:ascii="Times New Roman" w:hAnsi="Times New Roman" w:cs="Times New Roman"/>
          <w:sz w:val="24"/>
          <w:szCs w:val="24"/>
        </w:rPr>
        <w:t>Management System Using MERN Stack. International Journal for Research in Applied Science and Engineering Technology, 11(3), 2125–2129. https://doi.org/10.22214/ijraset.2023.49875</w:t>
      </w:r>
    </w:p>
    <w:p w14:paraId="604E5A9E" w14:textId="77777777" w:rsidR="00191ECF" w:rsidRDefault="00191ECF" w:rsidP="00191ECF">
      <w:pPr>
        <w:rPr>
          <w:rFonts w:ascii="Times New Roman" w:hAnsi="Times New Roman" w:cs="Times New Roman"/>
          <w:sz w:val="24"/>
          <w:szCs w:val="24"/>
        </w:rPr>
      </w:pPr>
      <w:r w:rsidRPr="00FA0BC8">
        <w:rPr>
          <w:rFonts w:ascii="Times New Roman" w:hAnsi="Times New Roman" w:cs="Times New Roman"/>
          <w:sz w:val="24"/>
          <w:szCs w:val="24"/>
        </w:rPr>
        <w:t xml:space="preserve">Sachin </w:t>
      </w:r>
      <w:r>
        <w:rPr>
          <w:rFonts w:ascii="Times New Roman" w:hAnsi="Times New Roman" w:cs="Times New Roman"/>
          <w:sz w:val="24"/>
          <w:szCs w:val="24"/>
        </w:rPr>
        <w:t>A.</w:t>
      </w:r>
      <w:r w:rsidRPr="00FA0BC8">
        <w:rPr>
          <w:rFonts w:ascii="Times New Roman" w:hAnsi="Times New Roman" w:cs="Times New Roman"/>
          <w:sz w:val="24"/>
          <w:szCs w:val="24"/>
        </w:rPr>
        <w:t>, Altaf</w:t>
      </w:r>
      <w:r>
        <w:rPr>
          <w:rFonts w:ascii="Times New Roman" w:hAnsi="Times New Roman" w:cs="Times New Roman"/>
          <w:sz w:val="24"/>
          <w:szCs w:val="24"/>
        </w:rPr>
        <w:t xml:space="preserve"> T., &amp; </w:t>
      </w:r>
      <w:r w:rsidRPr="00FA0BC8">
        <w:rPr>
          <w:rFonts w:ascii="Times New Roman" w:hAnsi="Times New Roman" w:cs="Times New Roman"/>
          <w:sz w:val="24"/>
          <w:szCs w:val="24"/>
        </w:rPr>
        <w:t>Amol B.</w:t>
      </w:r>
      <w:r>
        <w:rPr>
          <w:rFonts w:ascii="Times New Roman" w:hAnsi="Times New Roman" w:cs="Times New Roman"/>
          <w:sz w:val="24"/>
          <w:szCs w:val="24"/>
        </w:rPr>
        <w:t xml:space="preserve"> (2019). </w:t>
      </w:r>
      <w:r w:rsidRPr="00FA0BC8">
        <w:rPr>
          <w:rFonts w:ascii="Times New Roman" w:hAnsi="Times New Roman" w:cs="Times New Roman"/>
          <w:sz w:val="24"/>
          <w:szCs w:val="24"/>
        </w:rPr>
        <w:t xml:space="preserve">A Study </w:t>
      </w:r>
      <w:r>
        <w:rPr>
          <w:rFonts w:ascii="Times New Roman" w:hAnsi="Times New Roman" w:cs="Times New Roman"/>
          <w:sz w:val="24"/>
          <w:szCs w:val="24"/>
        </w:rPr>
        <w:t>a</w:t>
      </w:r>
      <w:r w:rsidRPr="00FA0BC8">
        <w:rPr>
          <w:rFonts w:ascii="Times New Roman" w:hAnsi="Times New Roman" w:cs="Times New Roman"/>
          <w:sz w:val="24"/>
          <w:szCs w:val="24"/>
        </w:rPr>
        <w:t xml:space="preserve">nd Implementation </w:t>
      </w:r>
      <w:r>
        <w:rPr>
          <w:rFonts w:ascii="Times New Roman" w:hAnsi="Times New Roman" w:cs="Times New Roman"/>
          <w:sz w:val="24"/>
          <w:szCs w:val="24"/>
        </w:rPr>
        <w:t>o</w:t>
      </w:r>
      <w:r w:rsidRPr="00FA0BC8">
        <w:rPr>
          <w:rFonts w:ascii="Times New Roman" w:hAnsi="Times New Roman" w:cs="Times New Roman"/>
          <w:sz w:val="24"/>
          <w:szCs w:val="24"/>
        </w:rPr>
        <w:t xml:space="preserve">f Event Management System </w:t>
      </w:r>
    </w:p>
    <w:p w14:paraId="7E404410" w14:textId="0A61AD9F" w:rsidR="00191ECF" w:rsidRDefault="00191ECF" w:rsidP="00191ECF">
      <w:pPr>
        <w:ind w:left="720"/>
        <w:rPr>
          <w:rFonts w:ascii="Times New Roman" w:hAnsi="Times New Roman" w:cs="Times New Roman"/>
          <w:sz w:val="24"/>
          <w:szCs w:val="24"/>
        </w:rPr>
      </w:pPr>
      <w:r w:rsidRPr="00FA0BC8">
        <w:rPr>
          <w:rFonts w:ascii="Times New Roman" w:hAnsi="Times New Roman" w:cs="Times New Roman"/>
          <w:sz w:val="24"/>
          <w:szCs w:val="24"/>
        </w:rPr>
        <w:t>Using Smartphone</w:t>
      </w:r>
      <w:r>
        <w:rPr>
          <w:rFonts w:ascii="Times New Roman" w:hAnsi="Times New Roman" w:cs="Times New Roman"/>
          <w:sz w:val="24"/>
          <w:szCs w:val="24"/>
        </w:rPr>
        <w:t xml:space="preserve">. </w:t>
      </w:r>
      <w:r w:rsidRPr="00191ECF">
        <w:rPr>
          <w:rFonts w:ascii="Times New Roman" w:hAnsi="Times New Roman" w:cs="Times New Roman"/>
          <w:sz w:val="24"/>
          <w:szCs w:val="24"/>
        </w:rPr>
        <w:t>The International Journal of Innovative Research in Engineering &amp; Multidisciplinary Physical Sciences</w:t>
      </w:r>
      <w:r>
        <w:rPr>
          <w:rFonts w:ascii="Times New Roman" w:hAnsi="Times New Roman" w:cs="Times New Roman"/>
          <w:sz w:val="24"/>
          <w:szCs w:val="24"/>
        </w:rPr>
        <w:t xml:space="preserve">, 6(5), </w:t>
      </w:r>
      <w:r w:rsidRPr="00191ECF">
        <w:rPr>
          <w:rFonts w:ascii="Times New Roman" w:hAnsi="Times New Roman" w:cs="Times New Roman"/>
          <w:sz w:val="24"/>
          <w:szCs w:val="24"/>
        </w:rPr>
        <w:t>2349-7300</w:t>
      </w:r>
    </w:p>
    <w:sectPr w:rsidR="00191ECF">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u Ibrahim" w:date="2023-10-10T14:12:00Z" w:initials="AI">
    <w:p w14:paraId="3C9BEC6C" w14:textId="4E5FB757" w:rsidR="00B3012A" w:rsidRDefault="00B3012A">
      <w:pPr>
        <w:pStyle w:val="CommentText"/>
      </w:pPr>
      <w:r>
        <w:rPr>
          <w:rStyle w:val="CommentReference"/>
        </w:rPr>
        <w:annotationRef/>
      </w:r>
      <w:r>
        <w:t>Add citation</w:t>
      </w:r>
    </w:p>
  </w:comment>
  <w:comment w:id="1" w:author="Aliu Ibrahim" w:date="2023-10-10T14:16:00Z" w:initials="AI">
    <w:p w14:paraId="6726E1E2" w14:textId="0F04BADF" w:rsidR="00B3012A" w:rsidRDefault="00B3012A">
      <w:pPr>
        <w:pStyle w:val="CommentText"/>
      </w:pPr>
      <w:r>
        <w:rPr>
          <w:rStyle w:val="CommentReference"/>
        </w:rPr>
        <w:annotationRef/>
      </w:r>
      <w:r>
        <w:t>What API?</w:t>
      </w:r>
    </w:p>
  </w:comment>
  <w:comment w:id="6" w:author="Aliu Ibrahim" w:date="2023-10-10T14:17:00Z" w:initials="AI">
    <w:p w14:paraId="70B318A2" w14:textId="5229BF8F" w:rsidR="00B3012A" w:rsidRDefault="00B3012A">
      <w:pPr>
        <w:pStyle w:val="CommentText"/>
      </w:pPr>
      <w:r>
        <w:rPr>
          <w:rStyle w:val="CommentReference"/>
        </w:rPr>
        <w:annotationRef/>
      </w:r>
      <w:r>
        <w:t>No use of nouns or pronouns. Use the author or authors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BEC6C" w15:done="0"/>
  <w15:commentEx w15:paraId="6726E1E2" w15:done="0"/>
  <w15:commentEx w15:paraId="70B318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C71911" w16cex:dateUtc="2023-10-10T13:12:00Z"/>
  <w16cex:commentExtensible w16cex:durableId="4A4A101F" w16cex:dateUtc="2023-10-10T13:16:00Z"/>
  <w16cex:commentExtensible w16cex:durableId="2CEB7B14" w16cex:dateUtc="2023-10-10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BEC6C" w16cid:durableId="41C71911"/>
  <w16cid:commentId w16cid:paraId="6726E1E2" w16cid:durableId="4A4A101F"/>
  <w16cid:commentId w16cid:paraId="70B318A2" w16cid:durableId="2CEB7B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7CE2" w14:textId="77777777" w:rsidR="001D0E9E" w:rsidRDefault="001D0E9E" w:rsidP="007A51C5">
      <w:pPr>
        <w:spacing w:after="0" w:line="240" w:lineRule="auto"/>
      </w:pPr>
      <w:r>
        <w:separator/>
      </w:r>
    </w:p>
  </w:endnote>
  <w:endnote w:type="continuationSeparator" w:id="0">
    <w:p w14:paraId="1934C84B" w14:textId="77777777" w:rsidR="001D0E9E" w:rsidRDefault="001D0E9E" w:rsidP="007A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281F" w14:textId="77777777" w:rsidR="007A51C5" w:rsidRDefault="007A51C5" w:rsidP="00E75A1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D7DF28E" w14:textId="77777777" w:rsidR="007A51C5" w:rsidRDefault="007A5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9A63" w14:textId="7281AE14" w:rsidR="007A51C5" w:rsidRDefault="007A51C5" w:rsidP="00E75A1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17F6A95" w14:textId="77777777" w:rsidR="007A51C5" w:rsidRDefault="007A5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4E4B" w14:textId="77777777" w:rsidR="001D0E9E" w:rsidRDefault="001D0E9E" w:rsidP="007A51C5">
      <w:pPr>
        <w:spacing w:after="0" w:line="240" w:lineRule="auto"/>
      </w:pPr>
      <w:r>
        <w:separator/>
      </w:r>
    </w:p>
  </w:footnote>
  <w:footnote w:type="continuationSeparator" w:id="0">
    <w:p w14:paraId="03CA1826" w14:textId="77777777" w:rsidR="001D0E9E" w:rsidRDefault="001D0E9E" w:rsidP="007A5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FA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326A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912BC34"/>
    <w:lvl w:ilvl="0" w:tplc="04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22C65090"/>
    <w:lvl w:ilvl="0" w:tplc="2970F0C8">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258F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688C4D40"/>
    <w:lvl w:ilvl="0" w:tplc="0409001B">
      <w:start w:val="1"/>
      <w:numFmt w:val="lowerRoman"/>
      <w:lvlText w:val="%1."/>
      <w:lvlJc w:val="righ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00000008"/>
    <w:multiLevelType w:val="hybridMultilevel"/>
    <w:tmpl w:val="FB9C2696"/>
    <w:lvl w:ilvl="0" w:tplc="04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6D027F00"/>
    <w:lvl w:ilvl="0" w:tplc="B86C7B66">
      <w:start w:val="1"/>
      <w:numFmt w:val="lowerRoman"/>
      <w:lvlText w:val="%1."/>
      <w:lvlJc w:val="right"/>
      <w:pPr>
        <w:ind w:left="720" w:hanging="360"/>
      </w:pPr>
      <w:rPr>
        <w:rFonts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AF4B68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000000B"/>
    <w:multiLevelType w:val="hybridMultilevel"/>
    <w:tmpl w:val="27E3F69F"/>
    <w:lvl w:ilvl="0" w:tplc="0409000F">
      <w:start w:val="19"/>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15:restartNumberingAfterBreak="0">
    <w:nsid w:val="0000000C"/>
    <w:multiLevelType w:val="hybridMultilevel"/>
    <w:tmpl w:val="665419AE"/>
    <w:lvl w:ilvl="0" w:tplc="0409000F">
      <w:start w:val="19"/>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00A5AEF"/>
    <w:multiLevelType w:val="hybridMultilevel"/>
    <w:tmpl w:val="8518515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A7B7CD9"/>
    <w:multiLevelType w:val="hybridMultilevel"/>
    <w:tmpl w:val="05F4C986"/>
    <w:lvl w:ilvl="0" w:tplc="D25220E6">
      <w:start w:val="1"/>
      <w:numFmt w:val="lowerRoman"/>
      <w:lvlText w:val="%1."/>
      <w:lvlJc w:val="right"/>
      <w:pPr>
        <w:ind w:left="1440" w:hanging="72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0D1992"/>
    <w:multiLevelType w:val="hybridMultilevel"/>
    <w:tmpl w:val="89087A28"/>
    <w:lvl w:ilvl="0" w:tplc="04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8327636">
    <w:abstractNumId w:val="6"/>
  </w:num>
  <w:num w:numId="2" w16cid:durableId="1634754165">
    <w:abstractNumId w:val="4"/>
  </w:num>
  <w:num w:numId="3" w16cid:durableId="68425790">
    <w:abstractNumId w:val="3"/>
  </w:num>
  <w:num w:numId="4" w16cid:durableId="1012224925">
    <w:abstractNumId w:val="8"/>
  </w:num>
  <w:num w:numId="5" w16cid:durableId="1600219587">
    <w:abstractNumId w:val="9"/>
  </w:num>
  <w:num w:numId="6" w16cid:durableId="1733886611">
    <w:abstractNumId w:val="2"/>
  </w:num>
  <w:num w:numId="7" w16cid:durableId="2069650205">
    <w:abstractNumId w:val="7"/>
  </w:num>
  <w:num w:numId="8" w16cid:durableId="981232853">
    <w:abstractNumId w:val="15"/>
  </w:num>
  <w:num w:numId="9" w16cid:durableId="1546213303">
    <w:abstractNumId w:val="0"/>
  </w:num>
  <w:num w:numId="10" w16cid:durableId="396831022">
    <w:abstractNumId w:val="5"/>
  </w:num>
  <w:num w:numId="11" w16cid:durableId="124322885">
    <w:abstractNumId w:val="1"/>
  </w:num>
  <w:num w:numId="12" w16cid:durableId="2012365949">
    <w:abstractNumId w:val="10"/>
  </w:num>
  <w:num w:numId="13" w16cid:durableId="680857912">
    <w:abstractNumId w:val="11"/>
  </w:num>
  <w:num w:numId="14" w16cid:durableId="1902206266">
    <w:abstractNumId w:val="14"/>
  </w:num>
  <w:num w:numId="15" w16cid:durableId="548884746">
    <w:abstractNumId w:val="13"/>
  </w:num>
  <w:num w:numId="16" w16cid:durableId="52837627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u Ibrahim">
    <w15:presenceInfo w15:providerId="Windows Live" w15:userId="ad75e66848b840d2"/>
  </w15:person>
  <w15:person w15:author="Richard Emmanuel">
    <w15:presenceInfo w15:providerId="Windows Live" w15:userId="0e5fd24a1a075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B23"/>
    <w:rsid w:val="00001E4C"/>
    <w:rsid w:val="00011229"/>
    <w:rsid w:val="00020995"/>
    <w:rsid w:val="000240F2"/>
    <w:rsid w:val="00026CC8"/>
    <w:rsid w:val="00037A34"/>
    <w:rsid w:val="00040CDD"/>
    <w:rsid w:val="000531D3"/>
    <w:rsid w:val="00056273"/>
    <w:rsid w:val="00056881"/>
    <w:rsid w:val="00070844"/>
    <w:rsid w:val="000871DD"/>
    <w:rsid w:val="000C3220"/>
    <w:rsid w:val="000C44A9"/>
    <w:rsid w:val="000C7A31"/>
    <w:rsid w:val="000E2F87"/>
    <w:rsid w:val="000E5673"/>
    <w:rsid w:val="00110177"/>
    <w:rsid w:val="00113D7D"/>
    <w:rsid w:val="0011733B"/>
    <w:rsid w:val="00147BE0"/>
    <w:rsid w:val="00191057"/>
    <w:rsid w:val="00191ECF"/>
    <w:rsid w:val="001A3FE6"/>
    <w:rsid w:val="001A723E"/>
    <w:rsid w:val="001C6CFE"/>
    <w:rsid w:val="001C730F"/>
    <w:rsid w:val="001C7E79"/>
    <w:rsid w:val="001D0E9E"/>
    <w:rsid w:val="001D2FC2"/>
    <w:rsid w:val="001E0434"/>
    <w:rsid w:val="00233E5F"/>
    <w:rsid w:val="00240202"/>
    <w:rsid w:val="00243F29"/>
    <w:rsid w:val="00250F04"/>
    <w:rsid w:val="00270FEA"/>
    <w:rsid w:val="0027754B"/>
    <w:rsid w:val="00277A08"/>
    <w:rsid w:val="002900FE"/>
    <w:rsid w:val="00295A74"/>
    <w:rsid w:val="002A2C8F"/>
    <w:rsid w:val="002B32A4"/>
    <w:rsid w:val="002C6488"/>
    <w:rsid w:val="002E2264"/>
    <w:rsid w:val="002E2689"/>
    <w:rsid w:val="002E32F1"/>
    <w:rsid w:val="00314923"/>
    <w:rsid w:val="00342409"/>
    <w:rsid w:val="00346610"/>
    <w:rsid w:val="0034787B"/>
    <w:rsid w:val="00367F04"/>
    <w:rsid w:val="00374401"/>
    <w:rsid w:val="00376AF3"/>
    <w:rsid w:val="003A0425"/>
    <w:rsid w:val="003A06F5"/>
    <w:rsid w:val="003B5202"/>
    <w:rsid w:val="003C4895"/>
    <w:rsid w:val="003D6E07"/>
    <w:rsid w:val="003D7192"/>
    <w:rsid w:val="003E5486"/>
    <w:rsid w:val="003E58B4"/>
    <w:rsid w:val="00406B4F"/>
    <w:rsid w:val="00422455"/>
    <w:rsid w:val="00454AE5"/>
    <w:rsid w:val="004660B0"/>
    <w:rsid w:val="00472BD4"/>
    <w:rsid w:val="004B3C8A"/>
    <w:rsid w:val="004C2905"/>
    <w:rsid w:val="004F139C"/>
    <w:rsid w:val="0051370A"/>
    <w:rsid w:val="00520C8B"/>
    <w:rsid w:val="00520D34"/>
    <w:rsid w:val="00524BCC"/>
    <w:rsid w:val="00532FB5"/>
    <w:rsid w:val="00563574"/>
    <w:rsid w:val="00581880"/>
    <w:rsid w:val="0058620D"/>
    <w:rsid w:val="00596D50"/>
    <w:rsid w:val="005D3E7F"/>
    <w:rsid w:val="005D78D1"/>
    <w:rsid w:val="005F3E45"/>
    <w:rsid w:val="00602043"/>
    <w:rsid w:val="006222E8"/>
    <w:rsid w:val="00627D03"/>
    <w:rsid w:val="0064122C"/>
    <w:rsid w:val="0066202E"/>
    <w:rsid w:val="006861EA"/>
    <w:rsid w:val="006865BD"/>
    <w:rsid w:val="00696864"/>
    <w:rsid w:val="006B6D2A"/>
    <w:rsid w:val="006D0362"/>
    <w:rsid w:val="006E119A"/>
    <w:rsid w:val="00703D9C"/>
    <w:rsid w:val="00724CE6"/>
    <w:rsid w:val="00750B23"/>
    <w:rsid w:val="00752362"/>
    <w:rsid w:val="007610AF"/>
    <w:rsid w:val="00761E32"/>
    <w:rsid w:val="00771047"/>
    <w:rsid w:val="007862DF"/>
    <w:rsid w:val="007940AD"/>
    <w:rsid w:val="007A336D"/>
    <w:rsid w:val="007A51C5"/>
    <w:rsid w:val="007B2B6E"/>
    <w:rsid w:val="007B59E9"/>
    <w:rsid w:val="007B7D6B"/>
    <w:rsid w:val="007C1434"/>
    <w:rsid w:val="007C5149"/>
    <w:rsid w:val="007C5E14"/>
    <w:rsid w:val="007E1079"/>
    <w:rsid w:val="007F5D12"/>
    <w:rsid w:val="00840B80"/>
    <w:rsid w:val="00854D34"/>
    <w:rsid w:val="00865127"/>
    <w:rsid w:val="008765CE"/>
    <w:rsid w:val="008767B5"/>
    <w:rsid w:val="00881198"/>
    <w:rsid w:val="008A7DB3"/>
    <w:rsid w:val="008B02BF"/>
    <w:rsid w:val="008B5C8E"/>
    <w:rsid w:val="008C1443"/>
    <w:rsid w:val="008C2F90"/>
    <w:rsid w:val="008F1732"/>
    <w:rsid w:val="00900BD3"/>
    <w:rsid w:val="009145ED"/>
    <w:rsid w:val="00917FCF"/>
    <w:rsid w:val="00927038"/>
    <w:rsid w:val="00941770"/>
    <w:rsid w:val="0095116C"/>
    <w:rsid w:val="0096123E"/>
    <w:rsid w:val="00962DAB"/>
    <w:rsid w:val="009632C6"/>
    <w:rsid w:val="00964982"/>
    <w:rsid w:val="00970E1A"/>
    <w:rsid w:val="00971DD8"/>
    <w:rsid w:val="00973A67"/>
    <w:rsid w:val="00983B02"/>
    <w:rsid w:val="00984AA0"/>
    <w:rsid w:val="00986941"/>
    <w:rsid w:val="009912DF"/>
    <w:rsid w:val="009A12C5"/>
    <w:rsid w:val="009C1EF4"/>
    <w:rsid w:val="009C3E23"/>
    <w:rsid w:val="00A011EB"/>
    <w:rsid w:val="00A03275"/>
    <w:rsid w:val="00A035D2"/>
    <w:rsid w:val="00A0494B"/>
    <w:rsid w:val="00A1104C"/>
    <w:rsid w:val="00A210AA"/>
    <w:rsid w:val="00A35A33"/>
    <w:rsid w:val="00A4198B"/>
    <w:rsid w:val="00A44C73"/>
    <w:rsid w:val="00A450F0"/>
    <w:rsid w:val="00A53726"/>
    <w:rsid w:val="00A556A5"/>
    <w:rsid w:val="00A56B5D"/>
    <w:rsid w:val="00A719C6"/>
    <w:rsid w:val="00A77D0A"/>
    <w:rsid w:val="00A80938"/>
    <w:rsid w:val="00A80EBF"/>
    <w:rsid w:val="00A84543"/>
    <w:rsid w:val="00A90638"/>
    <w:rsid w:val="00A94DB2"/>
    <w:rsid w:val="00AA0784"/>
    <w:rsid w:val="00AA23B5"/>
    <w:rsid w:val="00AA4CA3"/>
    <w:rsid w:val="00AA7E50"/>
    <w:rsid w:val="00B0277F"/>
    <w:rsid w:val="00B066E6"/>
    <w:rsid w:val="00B27EBF"/>
    <w:rsid w:val="00B3012A"/>
    <w:rsid w:val="00B35A61"/>
    <w:rsid w:val="00B63BCA"/>
    <w:rsid w:val="00B94E0E"/>
    <w:rsid w:val="00B97B1F"/>
    <w:rsid w:val="00BA6611"/>
    <w:rsid w:val="00BD31C4"/>
    <w:rsid w:val="00BD5921"/>
    <w:rsid w:val="00C1294A"/>
    <w:rsid w:val="00C27813"/>
    <w:rsid w:val="00C36338"/>
    <w:rsid w:val="00C36FD9"/>
    <w:rsid w:val="00C41A65"/>
    <w:rsid w:val="00C62E0A"/>
    <w:rsid w:val="00C66A31"/>
    <w:rsid w:val="00C842C9"/>
    <w:rsid w:val="00CA0BBB"/>
    <w:rsid w:val="00CA0E8D"/>
    <w:rsid w:val="00CE65E4"/>
    <w:rsid w:val="00CF5F45"/>
    <w:rsid w:val="00D104FD"/>
    <w:rsid w:val="00D10A5C"/>
    <w:rsid w:val="00D204B3"/>
    <w:rsid w:val="00D2206D"/>
    <w:rsid w:val="00D3168B"/>
    <w:rsid w:val="00D55F3A"/>
    <w:rsid w:val="00D6276E"/>
    <w:rsid w:val="00D720F4"/>
    <w:rsid w:val="00D85CCE"/>
    <w:rsid w:val="00D92BEC"/>
    <w:rsid w:val="00DA5B2A"/>
    <w:rsid w:val="00DA79EA"/>
    <w:rsid w:val="00DD7726"/>
    <w:rsid w:val="00E20FA1"/>
    <w:rsid w:val="00E22518"/>
    <w:rsid w:val="00E24688"/>
    <w:rsid w:val="00E33A0C"/>
    <w:rsid w:val="00E849C2"/>
    <w:rsid w:val="00E8785C"/>
    <w:rsid w:val="00EC5B8E"/>
    <w:rsid w:val="00EC5F96"/>
    <w:rsid w:val="00EC78E4"/>
    <w:rsid w:val="00ED4E2F"/>
    <w:rsid w:val="00EE2BAA"/>
    <w:rsid w:val="00F0728C"/>
    <w:rsid w:val="00F13621"/>
    <w:rsid w:val="00F17388"/>
    <w:rsid w:val="00F24BC6"/>
    <w:rsid w:val="00F34DB3"/>
    <w:rsid w:val="00F44395"/>
    <w:rsid w:val="00F6771C"/>
    <w:rsid w:val="00F843D9"/>
    <w:rsid w:val="00F93621"/>
    <w:rsid w:val="00FA084C"/>
    <w:rsid w:val="00FA0BC8"/>
    <w:rsid w:val="00FA30D9"/>
    <w:rsid w:val="00FA770E"/>
    <w:rsid w:val="00FB2AE4"/>
    <w:rsid w:val="00FB354E"/>
    <w:rsid w:val="00FB5BE3"/>
    <w:rsid w:val="00FB62F6"/>
    <w:rsid w:val="00FC2760"/>
    <w:rsid w:val="00FC63A0"/>
    <w:rsid w:val="00FC6A0C"/>
    <w:rsid w:val="00FD37C9"/>
    <w:rsid w:val="00FD6805"/>
    <w:rsid w:val="00FE4DAF"/>
    <w:rsid w:val="00FF0E70"/>
    <w:rsid w:val="00FF29DF"/>
    <w:rsid w:val="00FF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97DB3"/>
  <w15:docId w15:val="{AE9BE4F4-C0F6-487C-8FC2-1148D5D6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88"/>
    <w:pPr>
      <w:spacing w:after="292" w:line="360" w:lineRule="auto"/>
      <w:jc w:val="both"/>
    </w:pPr>
    <w:rPr>
      <w:rFonts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jc w:val="both"/>
    </w:pPr>
    <w:rPr>
      <w:rFonts w:cs="Calibri"/>
      <w:color w:val="000000"/>
      <w:sz w:val="24"/>
      <w:szCs w:val="24"/>
      <w:lang w:val="en-GB" w:eastAsia="en-GB"/>
    </w:rPr>
  </w:style>
  <w:style w:type="paragraph" w:styleId="Footer">
    <w:name w:val="footer"/>
    <w:basedOn w:val="Normal"/>
    <w:link w:val="FooterChar"/>
    <w:uiPriority w:val="99"/>
    <w:unhideWhenUsed/>
    <w:rsid w:val="007A5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1C5"/>
    <w:rPr>
      <w:rFonts w:cs="Arial"/>
      <w:lang w:val="en-GB"/>
    </w:rPr>
  </w:style>
  <w:style w:type="character" w:styleId="PageNumber">
    <w:name w:val="page number"/>
    <w:basedOn w:val="DefaultParagraphFont"/>
    <w:uiPriority w:val="99"/>
    <w:semiHidden/>
    <w:unhideWhenUsed/>
    <w:rsid w:val="007A51C5"/>
  </w:style>
  <w:style w:type="character" w:styleId="UnresolvedMention">
    <w:name w:val="Unresolved Mention"/>
    <w:basedOn w:val="DefaultParagraphFont"/>
    <w:uiPriority w:val="99"/>
    <w:semiHidden/>
    <w:unhideWhenUsed/>
    <w:rsid w:val="004F139C"/>
    <w:rPr>
      <w:color w:val="605E5C"/>
      <w:shd w:val="clear" w:color="auto" w:fill="E1DFDD"/>
    </w:rPr>
  </w:style>
  <w:style w:type="table" w:styleId="TableGrid">
    <w:name w:val="Table Grid"/>
    <w:basedOn w:val="TableNormal"/>
    <w:uiPriority w:val="59"/>
    <w:rsid w:val="00A41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6AF3"/>
    <w:rPr>
      <w:b/>
      <w:bCs/>
    </w:rPr>
  </w:style>
  <w:style w:type="paragraph" w:styleId="Header">
    <w:name w:val="header"/>
    <w:basedOn w:val="Normal"/>
    <w:link w:val="HeaderChar"/>
    <w:uiPriority w:val="99"/>
    <w:unhideWhenUsed/>
    <w:rsid w:val="0005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273"/>
    <w:rPr>
      <w:rFonts w:cs="Arial"/>
      <w:lang w:val="en-GB"/>
    </w:rPr>
  </w:style>
  <w:style w:type="paragraph" w:styleId="Revision">
    <w:name w:val="Revision"/>
    <w:hidden/>
    <w:uiPriority w:val="99"/>
    <w:semiHidden/>
    <w:rsid w:val="00B3012A"/>
    <w:pPr>
      <w:spacing w:after="0" w:line="240" w:lineRule="auto"/>
    </w:pPr>
    <w:rPr>
      <w:rFonts w:cs="Arial"/>
      <w:lang w:val="en-GB"/>
    </w:rPr>
  </w:style>
  <w:style w:type="character" w:styleId="CommentReference">
    <w:name w:val="annotation reference"/>
    <w:basedOn w:val="DefaultParagraphFont"/>
    <w:uiPriority w:val="99"/>
    <w:semiHidden/>
    <w:unhideWhenUsed/>
    <w:rsid w:val="00B3012A"/>
    <w:rPr>
      <w:sz w:val="16"/>
      <w:szCs w:val="16"/>
    </w:rPr>
  </w:style>
  <w:style w:type="paragraph" w:styleId="CommentText">
    <w:name w:val="annotation text"/>
    <w:basedOn w:val="Normal"/>
    <w:link w:val="CommentTextChar"/>
    <w:uiPriority w:val="99"/>
    <w:semiHidden/>
    <w:unhideWhenUsed/>
    <w:rsid w:val="00B3012A"/>
    <w:pPr>
      <w:spacing w:line="240" w:lineRule="auto"/>
    </w:pPr>
    <w:rPr>
      <w:sz w:val="20"/>
      <w:szCs w:val="20"/>
    </w:rPr>
  </w:style>
  <w:style w:type="character" w:customStyle="1" w:styleId="CommentTextChar">
    <w:name w:val="Comment Text Char"/>
    <w:basedOn w:val="DefaultParagraphFont"/>
    <w:link w:val="CommentText"/>
    <w:uiPriority w:val="99"/>
    <w:semiHidden/>
    <w:rsid w:val="00B3012A"/>
    <w:rPr>
      <w:rFonts w:cs="Arial"/>
      <w:sz w:val="20"/>
      <w:szCs w:val="20"/>
      <w:lang w:val="en-GB"/>
    </w:rPr>
  </w:style>
  <w:style w:type="paragraph" w:styleId="CommentSubject">
    <w:name w:val="annotation subject"/>
    <w:basedOn w:val="CommentText"/>
    <w:next w:val="CommentText"/>
    <w:link w:val="CommentSubjectChar"/>
    <w:uiPriority w:val="99"/>
    <w:semiHidden/>
    <w:unhideWhenUsed/>
    <w:rsid w:val="00B3012A"/>
    <w:rPr>
      <w:b/>
      <w:bCs/>
    </w:rPr>
  </w:style>
  <w:style w:type="character" w:customStyle="1" w:styleId="CommentSubjectChar">
    <w:name w:val="Comment Subject Char"/>
    <w:basedOn w:val="CommentTextChar"/>
    <w:link w:val="CommentSubject"/>
    <w:uiPriority w:val="99"/>
    <w:semiHidden/>
    <w:rsid w:val="00B3012A"/>
    <w:rPr>
      <w:rFonts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864">
      <w:bodyDiv w:val="1"/>
      <w:marLeft w:val="0"/>
      <w:marRight w:val="0"/>
      <w:marTop w:val="0"/>
      <w:marBottom w:val="0"/>
      <w:divBdr>
        <w:top w:val="none" w:sz="0" w:space="0" w:color="auto"/>
        <w:left w:val="none" w:sz="0" w:space="0" w:color="auto"/>
        <w:bottom w:val="none" w:sz="0" w:space="0" w:color="auto"/>
        <w:right w:val="none" w:sz="0" w:space="0" w:color="auto"/>
      </w:divBdr>
    </w:div>
    <w:div w:id="223182746">
      <w:bodyDiv w:val="1"/>
      <w:marLeft w:val="0"/>
      <w:marRight w:val="0"/>
      <w:marTop w:val="0"/>
      <w:marBottom w:val="0"/>
      <w:divBdr>
        <w:top w:val="none" w:sz="0" w:space="0" w:color="auto"/>
        <w:left w:val="none" w:sz="0" w:space="0" w:color="auto"/>
        <w:bottom w:val="none" w:sz="0" w:space="0" w:color="auto"/>
        <w:right w:val="none" w:sz="0" w:space="0" w:color="auto"/>
      </w:divBdr>
    </w:div>
    <w:div w:id="232549712">
      <w:bodyDiv w:val="1"/>
      <w:marLeft w:val="0"/>
      <w:marRight w:val="0"/>
      <w:marTop w:val="0"/>
      <w:marBottom w:val="0"/>
      <w:divBdr>
        <w:top w:val="none" w:sz="0" w:space="0" w:color="auto"/>
        <w:left w:val="none" w:sz="0" w:space="0" w:color="auto"/>
        <w:bottom w:val="none" w:sz="0" w:space="0" w:color="auto"/>
        <w:right w:val="none" w:sz="0" w:space="0" w:color="auto"/>
      </w:divBdr>
    </w:div>
    <w:div w:id="788624573">
      <w:bodyDiv w:val="1"/>
      <w:marLeft w:val="0"/>
      <w:marRight w:val="0"/>
      <w:marTop w:val="0"/>
      <w:marBottom w:val="0"/>
      <w:divBdr>
        <w:top w:val="none" w:sz="0" w:space="0" w:color="auto"/>
        <w:left w:val="none" w:sz="0" w:space="0" w:color="auto"/>
        <w:bottom w:val="none" w:sz="0" w:space="0" w:color="auto"/>
        <w:right w:val="none" w:sz="0" w:space="0" w:color="auto"/>
      </w:divBdr>
    </w:div>
    <w:div w:id="852111552">
      <w:bodyDiv w:val="1"/>
      <w:marLeft w:val="0"/>
      <w:marRight w:val="0"/>
      <w:marTop w:val="0"/>
      <w:marBottom w:val="0"/>
      <w:divBdr>
        <w:top w:val="none" w:sz="0" w:space="0" w:color="auto"/>
        <w:left w:val="none" w:sz="0" w:space="0" w:color="auto"/>
        <w:bottom w:val="none" w:sz="0" w:space="0" w:color="auto"/>
        <w:right w:val="none" w:sz="0" w:space="0" w:color="auto"/>
      </w:divBdr>
    </w:div>
    <w:div w:id="1158811432">
      <w:bodyDiv w:val="1"/>
      <w:marLeft w:val="0"/>
      <w:marRight w:val="0"/>
      <w:marTop w:val="0"/>
      <w:marBottom w:val="0"/>
      <w:divBdr>
        <w:top w:val="none" w:sz="0" w:space="0" w:color="auto"/>
        <w:left w:val="none" w:sz="0" w:space="0" w:color="auto"/>
        <w:bottom w:val="none" w:sz="0" w:space="0" w:color="auto"/>
        <w:right w:val="none" w:sz="0" w:space="0" w:color="auto"/>
      </w:divBdr>
    </w:div>
    <w:div w:id="156128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10</Pages>
  <Words>2487</Words>
  <Characters>15001</Characters>
  <Application>Microsoft Office Word</Application>
  <DocSecurity>0</DocSecurity>
  <Lines>267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CHIKA</dc:creator>
  <cp:lastModifiedBy>Richard Emmanuel</cp:lastModifiedBy>
  <cp:revision>5</cp:revision>
  <dcterms:created xsi:type="dcterms:W3CDTF">2023-10-12T01:56:00Z</dcterms:created>
  <dcterms:modified xsi:type="dcterms:W3CDTF">2023-10-12T02:21:00Z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1690cd4988d748e894358b951fbbdfb2</vt:lpwstr>
  </property>
  <property fmtid="{D5CDD505-2E9C-101B-9397-08002B2CF9AE}" pid="3" name="GrammarlyDocumentId">
    <vt:lpwstr>729542f03e17e714485b9e14bd8c78c463d2dc332b44776fa4824e96cceb8e99</vt:lpwstr>
  </property>
</Properties>
</file>